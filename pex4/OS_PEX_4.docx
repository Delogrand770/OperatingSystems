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736A6" w14:textId="55B86460" w:rsidR="00B55066" w:rsidRPr="00B55066" w:rsidRDefault="00B55066" w:rsidP="00B55066">
      <w:pPr>
        <w:keepNext/>
        <w:spacing w:after="0" w:line="240" w:lineRule="auto"/>
        <w:jc w:val="center"/>
        <w:outlineLvl w:val="0"/>
        <w:rPr>
          <w:rFonts w:ascii="Century Schoolbook" w:eastAsia="Times New Roman" w:hAnsi="Century Schoolbook" w:cs="Times New Roman"/>
          <w:sz w:val="40"/>
          <w:szCs w:val="40"/>
        </w:rPr>
      </w:pPr>
      <w:bookmarkStart w:id="0" w:name="_GoBack"/>
      <w:bookmarkEnd w:id="0"/>
      <w:r w:rsidRPr="00B55066">
        <w:rPr>
          <w:rFonts w:ascii="Century Schoolbook" w:eastAsia="Times New Roman" w:hAnsi="Century Schoolbook" w:cs="Times New Roman"/>
          <w:b/>
          <w:sz w:val="40"/>
          <w:szCs w:val="40"/>
        </w:rPr>
        <w:t xml:space="preserve">CS </w:t>
      </w:r>
      <w:r w:rsidR="00A8532E">
        <w:rPr>
          <w:rFonts w:ascii="Century Schoolbook" w:eastAsia="Times New Roman" w:hAnsi="Century Schoolbook" w:cs="Times New Roman"/>
          <w:b/>
          <w:sz w:val="40"/>
          <w:szCs w:val="40"/>
        </w:rPr>
        <w:t>483</w:t>
      </w:r>
      <w:r w:rsidRPr="00B55066">
        <w:rPr>
          <w:rFonts w:ascii="Century Schoolbook" w:eastAsia="Times New Roman" w:hAnsi="Century Schoolbook" w:cs="Times New Roman"/>
          <w:b/>
          <w:sz w:val="40"/>
          <w:szCs w:val="40"/>
        </w:rPr>
        <w:t xml:space="preserve"> </w:t>
      </w:r>
      <w:r w:rsidR="00AF20CD">
        <w:rPr>
          <w:rFonts w:ascii="Century Schoolbook" w:eastAsia="Times New Roman" w:hAnsi="Century Schoolbook" w:cs="Times New Roman"/>
          <w:b/>
          <w:sz w:val="40"/>
          <w:szCs w:val="40"/>
        </w:rPr>
        <w:t>–</w:t>
      </w:r>
      <w:r w:rsidRPr="00B55066">
        <w:rPr>
          <w:rFonts w:ascii="Century Schoolbook" w:eastAsia="Times New Roman" w:hAnsi="Century Schoolbook" w:cs="Times New Roman"/>
          <w:b/>
          <w:sz w:val="40"/>
          <w:szCs w:val="40"/>
        </w:rPr>
        <w:t xml:space="preserve"> </w:t>
      </w:r>
      <w:r w:rsidR="00A8532E">
        <w:rPr>
          <w:rFonts w:ascii="Century Schoolbook" w:eastAsia="Times New Roman" w:hAnsi="Century Schoolbook" w:cs="Times New Roman"/>
          <w:b/>
          <w:sz w:val="40"/>
          <w:szCs w:val="40"/>
        </w:rPr>
        <w:t>Operating Systems</w:t>
      </w:r>
    </w:p>
    <w:p w14:paraId="188881A8" w14:textId="05D239BF" w:rsidR="00B55066" w:rsidRPr="00B55066" w:rsidRDefault="00A8532E" w:rsidP="00B55066">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Fall</w:t>
      </w:r>
      <w:r w:rsidR="00B55066" w:rsidRPr="00B55066">
        <w:rPr>
          <w:rFonts w:ascii="Times New Roman" w:eastAsia="Times New Roman" w:hAnsi="Times New Roman" w:cs="Times New Roman"/>
          <w:b/>
          <w:sz w:val="32"/>
          <w:szCs w:val="32"/>
        </w:rPr>
        <w:t xml:space="preserve"> 2012</w:t>
      </w:r>
    </w:p>
    <w:p w14:paraId="47E2CD8B" w14:textId="6BB13902" w:rsidR="00B55066" w:rsidRPr="00B55066" w:rsidRDefault="00B55066" w:rsidP="00B55066">
      <w:pPr>
        <w:spacing w:after="0" w:line="240" w:lineRule="auto"/>
        <w:jc w:val="center"/>
        <w:rPr>
          <w:rFonts w:ascii="Times New Roman" w:eastAsia="Times New Roman" w:hAnsi="Times New Roman" w:cs="Times New Roman"/>
          <w:b/>
          <w:sz w:val="32"/>
          <w:szCs w:val="32"/>
        </w:rPr>
      </w:pPr>
      <w:r w:rsidRPr="00B55066">
        <w:rPr>
          <w:rFonts w:ascii="Times New Roman" w:eastAsia="Times New Roman" w:hAnsi="Times New Roman" w:cs="Times New Roman"/>
          <w:b/>
          <w:sz w:val="32"/>
          <w:szCs w:val="32"/>
        </w:rPr>
        <w:br/>
      </w:r>
      <w:r w:rsidR="00A8532E">
        <w:rPr>
          <w:rFonts w:ascii="Times New Roman" w:eastAsia="Times New Roman" w:hAnsi="Times New Roman" w:cs="Times New Roman"/>
          <w:b/>
          <w:sz w:val="32"/>
          <w:szCs w:val="32"/>
        </w:rPr>
        <w:t xml:space="preserve">PEX </w:t>
      </w:r>
      <w:r w:rsidR="00591A07">
        <w:rPr>
          <w:rFonts w:ascii="Times New Roman" w:eastAsia="Times New Roman" w:hAnsi="Times New Roman" w:cs="Times New Roman"/>
          <w:b/>
          <w:sz w:val="32"/>
          <w:szCs w:val="32"/>
        </w:rPr>
        <w:t>4</w:t>
      </w:r>
      <w:r w:rsidR="00A8532E">
        <w:rPr>
          <w:rFonts w:ascii="Times New Roman" w:eastAsia="Times New Roman" w:hAnsi="Times New Roman" w:cs="Times New Roman"/>
          <w:b/>
          <w:sz w:val="32"/>
          <w:szCs w:val="32"/>
        </w:rPr>
        <w:t xml:space="preserve">: </w:t>
      </w:r>
      <w:r w:rsidR="00591A07">
        <w:rPr>
          <w:rFonts w:ascii="Times New Roman" w:eastAsia="Times New Roman" w:hAnsi="Times New Roman" w:cs="Times New Roman"/>
          <w:b/>
          <w:sz w:val="32"/>
          <w:szCs w:val="32"/>
        </w:rPr>
        <w:t>Simulating Page Replacement</w:t>
      </w:r>
      <w:r w:rsidRPr="00B55066">
        <w:rPr>
          <w:rFonts w:ascii="Times New Roman" w:eastAsia="Times New Roman" w:hAnsi="Times New Roman" w:cs="Times New Roman"/>
          <w:b/>
          <w:sz w:val="32"/>
          <w:szCs w:val="32"/>
        </w:rPr>
        <w:t xml:space="preserve"> - </w:t>
      </w:r>
      <w:r w:rsidR="00591A07">
        <w:rPr>
          <w:rFonts w:ascii="Times New Roman" w:eastAsia="Times New Roman" w:hAnsi="Times New Roman" w:cs="Times New Roman"/>
          <w:b/>
          <w:sz w:val="32"/>
          <w:szCs w:val="32"/>
        </w:rPr>
        <w:t>10</w:t>
      </w:r>
      <w:r w:rsidR="00F94D2A">
        <w:rPr>
          <w:rFonts w:ascii="Times New Roman" w:eastAsia="Times New Roman" w:hAnsi="Times New Roman" w:cs="Times New Roman"/>
          <w:b/>
          <w:sz w:val="32"/>
          <w:szCs w:val="32"/>
        </w:rPr>
        <w:t>0</w:t>
      </w:r>
      <w:r w:rsidRPr="00B55066">
        <w:rPr>
          <w:rFonts w:ascii="Times New Roman" w:eastAsia="Times New Roman" w:hAnsi="Times New Roman" w:cs="Times New Roman"/>
          <w:b/>
          <w:sz w:val="32"/>
          <w:szCs w:val="32"/>
        </w:rPr>
        <w:t xml:space="preserve"> Points</w:t>
      </w:r>
    </w:p>
    <w:p w14:paraId="62F41A39" w14:textId="77777777" w:rsidR="00B55066" w:rsidRPr="00A8532E" w:rsidRDefault="00B55066" w:rsidP="00B55066">
      <w:pPr>
        <w:spacing w:after="0" w:line="240" w:lineRule="auto"/>
        <w:jc w:val="center"/>
        <w:rPr>
          <w:rFonts w:ascii="Times New Roman" w:eastAsia="Times New Roman" w:hAnsi="Times New Roman" w:cs="Times New Roman"/>
          <w:sz w:val="28"/>
          <w:szCs w:val="28"/>
          <w:u w:val="single"/>
        </w:rPr>
      </w:pPr>
    </w:p>
    <w:p w14:paraId="499ED68C" w14:textId="57FA0882" w:rsidR="00B55066" w:rsidRPr="00B55066" w:rsidRDefault="00B55066" w:rsidP="00B55066">
      <w:pPr>
        <w:spacing w:after="0" w:line="240" w:lineRule="auto"/>
        <w:jc w:val="center"/>
        <w:rPr>
          <w:rFonts w:ascii="Times New Roman" w:eastAsia="Times New Roman" w:hAnsi="Times New Roman" w:cs="Times New Roman"/>
          <w:sz w:val="32"/>
          <w:szCs w:val="32"/>
          <w:u w:val="single"/>
        </w:rPr>
      </w:pPr>
      <w:r w:rsidRPr="00C24B89">
        <w:rPr>
          <w:rFonts w:ascii="Times New Roman" w:eastAsia="Times New Roman" w:hAnsi="Times New Roman" w:cs="Times New Roman"/>
          <w:sz w:val="32"/>
          <w:szCs w:val="32"/>
          <w:u w:val="single"/>
        </w:rPr>
        <w:t xml:space="preserve">Due: </w:t>
      </w:r>
      <w:r w:rsidR="00A8532E" w:rsidRPr="00C24B89">
        <w:rPr>
          <w:rFonts w:ascii="Times New Roman" w:eastAsia="Times New Roman" w:hAnsi="Times New Roman" w:cs="Times New Roman"/>
          <w:sz w:val="32"/>
          <w:szCs w:val="32"/>
          <w:u w:val="single"/>
        </w:rPr>
        <w:t>23</w:t>
      </w:r>
      <w:r w:rsidR="00AF20CD" w:rsidRPr="00C24B89">
        <w:rPr>
          <w:rFonts w:ascii="Times New Roman" w:eastAsia="Times New Roman" w:hAnsi="Times New Roman" w:cs="Times New Roman"/>
          <w:sz w:val="32"/>
          <w:szCs w:val="32"/>
          <w:u w:val="single"/>
        </w:rPr>
        <w:t>00 hrs</w:t>
      </w:r>
      <w:r w:rsidRPr="00C24B89">
        <w:rPr>
          <w:rFonts w:ascii="Times New Roman" w:eastAsia="Times New Roman" w:hAnsi="Times New Roman" w:cs="Times New Roman"/>
          <w:sz w:val="32"/>
          <w:szCs w:val="32"/>
          <w:u w:val="single"/>
        </w:rPr>
        <w:t xml:space="preserve"> on Lesson </w:t>
      </w:r>
      <w:r w:rsidR="00AF20CD" w:rsidRPr="00C24B89">
        <w:rPr>
          <w:rFonts w:ascii="Times New Roman" w:eastAsia="Times New Roman" w:hAnsi="Times New Roman" w:cs="Times New Roman"/>
          <w:sz w:val="32"/>
          <w:szCs w:val="32"/>
          <w:u w:val="single"/>
        </w:rPr>
        <w:t>T</w:t>
      </w:r>
      <w:r w:rsidR="00C24B89" w:rsidRPr="00C24B89">
        <w:rPr>
          <w:rFonts w:ascii="Times New Roman" w:eastAsia="Times New Roman" w:hAnsi="Times New Roman" w:cs="Times New Roman"/>
          <w:sz w:val="32"/>
          <w:szCs w:val="32"/>
          <w:u w:val="single"/>
        </w:rPr>
        <w:t>3</w:t>
      </w:r>
      <w:r w:rsidR="000C61F3" w:rsidRPr="00C24B89">
        <w:rPr>
          <w:rFonts w:ascii="Times New Roman" w:eastAsia="Times New Roman" w:hAnsi="Times New Roman" w:cs="Times New Roman"/>
          <w:sz w:val="32"/>
          <w:szCs w:val="32"/>
          <w:u w:val="single"/>
        </w:rPr>
        <w:t>7</w:t>
      </w:r>
      <w:r w:rsidR="00AF20CD" w:rsidRPr="00C24B89">
        <w:rPr>
          <w:rFonts w:ascii="Times New Roman" w:eastAsia="Times New Roman" w:hAnsi="Times New Roman" w:cs="Times New Roman"/>
          <w:sz w:val="32"/>
          <w:szCs w:val="32"/>
          <w:u w:val="single"/>
        </w:rPr>
        <w:t xml:space="preserve">, </w:t>
      </w:r>
      <w:r w:rsidR="00C24B89" w:rsidRPr="00C24B89">
        <w:rPr>
          <w:rFonts w:ascii="Times New Roman" w:eastAsia="Times New Roman" w:hAnsi="Times New Roman" w:cs="Times New Roman"/>
          <w:sz w:val="32"/>
          <w:szCs w:val="32"/>
          <w:u w:val="single"/>
        </w:rPr>
        <w:t>5</w:t>
      </w:r>
      <w:r w:rsidR="00D336D1" w:rsidRPr="00C24B89">
        <w:rPr>
          <w:rFonts w:ascii="Times New Roman" w:eastAsia="Times New Roman" w:hAnsi="Times New Roman" w:cs="Times New Roman"/>
          <w:sz w:val="32"/>
          <w:szCs w:val="32"/>
          <w:u w:val="single"/>
        </w:rPr>
        <w:t xml:space="preserve"> </w:t>
      </w:r>
      <w:r w:rsidR="00C24B89" w:rsidRPr="00C24B89">
        <w:rPr>
          <w:rFonts w:ascii="Times New Roman" w:eastAsia="Times New Roman" w:hAnsi="Times New Roman" w:cs="Times New Roman"/>
          <w:sz w:val="32"/>
          <w:szCs w:val="32"/>
          <w:u w:val="single"/>
        </w:rPr>
        <w:t>Decemb</w:t>
      </w:r>
      <w:r w:rsidR="00D336D1" w:rsidRPr="00C24B89">
        <w:rPr>
          <w:rFonts w:ascii="Times New Roman" w:eastAsia="Times New Roman" w:hAnsi="Times New Roman" w:cs="Times New Roman"/>
          <w:sz w:val="32"/>
          <w:szCs w:val="32"/>
          <w:u w:val="single"/>
        </w:rPr>
        <w:t>er</w:t>
      </w:r>
      <w:r w:rsidR="003F2DFD" w:rsidRPr="00C24B89">
        <w:rPr>
          <w:rFonts w:ascii="Times New Roman" w:eastAsia="Times New Roman" w:hAnsi="Times New Roman" w:cs="Times New Roman"/>
          <w:sz w:val="32"/>
          <w:szCs w:val="32"/>
          <w:u w:val="single"/>
        </w:rPr>
        <w:t xml:space="preserve"> </w:t>
      </w:r>
      <w:r w:rsidR="00AF20CD" w:rsidRPr="00C24B89">
        <w:rPr>
          <w:rFonts w:ascii="Times New Roman" w:eastAsia="Times New Roman" w:hAnsi="Times New Roman" w:cs="Times New Roman"/>
          <w:sz w:val="32"/>
          <w:szCs w:val="32"/>
          <w:u w:val="single"/>
        </w:rPr>
        <w:t>2012</w:t>
      </w:r>
    </w:p>
    <w:p w14:paraId="4348CC69" w14:textId="77777777" w:rsidR="00B55066" w:rsidRPr="00B55066" w:rsidRDefault="00B55066" w:rsidP="00B55066">
      <w:pPr>
        <w:keepNext/>
        <w:spacing w:after="0" w:line="240" w:lineRule="auto"/>
        <w:jc w:val="center"/>
        <w:outlineLvl w:val="0"/>
        <w:rPr>
          <w:rFonts w:ascii="Century Schoolbook" w:eastAsia="Times New Roman" w:hAnsi="Century Schoolbook" w:cs="Times New Roman"/>
          <w:b/>
          <w:sz w:val="28"/>
          <w:szCs w:val="28"/>
        </w:rPr>
      </w:pPr>
    </w:p>
    <w:p w14:paraId="4626DCB4" w14:textId="77777777" w:rsidR="0082042A" w:rsidRPr="008A31F0" w:rsidRDefault="0082042A" w:rsidP="0082042A">
      <w:pPr>
        <w:pStyle w:val="Heading1"/>
        <w:spacing w:before="120" w:after="120"/>
        <w:rPr>
          <w:szCs w:val="28"/>
        </w:rPr>
      </w:pPr>
      <w:r w:rsidRPr="008A31F0">
        <w:rPr>
          <w:szCs w:val="28"/>
        </w:rPr>
        <w:t>Help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82042A" w:rsidRPr="00572C79" w14:paraId="52754E91" w14:textId="77777777" w:rsidTr="0082042A">
        <w:trPr>
          <w:trHeight w:val="1322"/>
        </w:trPr>
        <w:tc>
          <w:tcPr>
            <w:tcW w:w="9576" w:type="dxa"/>
          </w:tcPr>
          <w:p w14:paraId="5BEDB989" w14:textId="731E32EE" w:rsidR="0082042A" w:rsidRPr="00EF2F5F" w:rsidRDefault="0082042A" w:rsidP="0082042A">
            <w:pPr>
              <w:spacing w:before="120" w:after="120"/>
              <w:ind w:right="720"/>
            </w:pPr>
            <w:r w:rsidRPr="00572C79">
              <w:rPr>
                <w:b/>
                <w:bCs/>
                <w:u w:val="single"/>
              </w:rPr>
              <w:t>AUTHORIZED RESOURCES:</w:t>
            </w:r>
            <w:r w:rsidR="00A8532E">
              <w:t xml:space="preserve">  </w:t>
            </w:r>
            <w:r w:rsidRPr="00EF2F5F">
              <w:t>Any</w:t>
            </w:r>
            <w:r>
              <w:t xml:space="preserve">, except another </w:t>
            </w:r>
            <w:r w:rsidR="003F2DFD">
              <w:t>cadet’s</w:t>
            </w:r>
            <w:r>
              <w:t xml:space="preserve"> assignment</w:t>
            </w:r>
            <w:r w:rsidR="00A8532E">
              <w:t xml:space="preserve"> or published solutions to the assigned problem.</w:t>
            </w:r>
          </w:p>
          <w:p w14:paraId="49F395EF" w14:textId="186216AB" w:rsidR="0082042A" w:rsidRPr="00572C79" w:rsidRDefault="0082042A" w:rsidP="00A8532E">
            <w:pPr>
              <w:spacing w:after="0"/>
              <w:ind w:right="720"/>
              <w:rPr>
                <w:bCs/>
              </w:rPr>
            </w:pPr>
            <w:r w:rsidRPr="00572C79">
              <w:rPr>
                <w:b/>
                <w:u w:val="single"/>
              </w:rPr>
              <w:t>NOTE:</w:t>
            </w:r>
          </w:p>
          <w:p w14:paraId="20CBD183" w14:textId="77777777" w:rsidR="0082042A" w:rsidRDefault="0082042A" w:rsidP="0082042A">
            <w:pPr>
              <w:numPr>
                <w:ilvl w:val="0"/>
                <w:numId w:val="4"/>
              </w:numPr>
              <w:spacing w:after="0" w:line="240" w:lineRule="auto"/>
              <w:ind w:right="90"/>
            </w:pPr>
            <w:r>
              <w:t>Never copy another person’s work and submit it as your own.  Here are a few blatant examples of copying:</w:t>
            </w:r>
          </w:p>
          <w:p w14:paraId="46314058" w14:textId="77777777" w:rsidR="0082042A" w:rsidRDefault="0082042A" w:rsidP="0082042A">
            <w:pPr>
              <w:numPr>
                <w:ilvl w:val="1"/>
                <w:numId w:val="4"/>
              </w:numPr>
              <w:spacing w:after="0" w:line="240" w:lineRule="auto"/>
              <w:ind w:right="90"/>
            </w:pPr>
            <w:r>
              <w:t>Making an electronic copy of another cadet’s solution and then modifying it slightly to make it appear as your own work.</w:t>
            </w:r>
          </w:p>
          <w:p w14:paraId="6A7E3AD2" w14:textId="77777777" w:rsidR="0082042A" w:rsidRDefault="0082042A" w:rsidP="0082042A">
            <w:pPr>
              <w:numPr>
                <w:ilvl w:val="1"/>
                <w:numId w:val="4"/>
              </w:numPr>
              <w:spacing w:after="0" w:line="240" w:lineRule="auto"/>
              <w:ind w:right="90"/>
            </w:pPr>
            <w:r>
              <w:t>Reading a printout or other source of another cadet’s work as you implement your solution.</w:t>
            </w:r>
          </w:p>
          <w:p w14:paraId="07A375BD" w14:textId="77777777" w:rsidR="0082042A" w:rsidRDefault="0082042A" w:rsidP="0082042A">
            <w:pPr>
              <w:numPr>
                <w:ilvl w:val="1"/>
                <w:numId w:val="4"/>
              </w:numPr>
              <w:spacing w:after="0" w:line="240" w:lineRule="auto"/>
              <w:ind w:right="90"/>
            </w:pPr>
            <w:r>
              <w:t>Completing your entire solution by following explicit instructions from another cadet, while he/she refers to his/her own solution</w:t>
            </w:r>
          </w:p>
          <w:p w14:paraId="24E89945" w14:textId="77777777" w:rsidR="0082042A" w:rsidRDefault="0082042A" w:rsidP="0082042A">
            <w:pPr>
              <w:numPr>
                <w:ilvl w:val="0"/>
                <w:numId w:val="4"/>
              </w:numPr>
              <w:spacing w:after="0" w:line="240" w:lineRule="auto"/>
              <w:ind w:right="90"/>
            </w:pPr>
            <w:r>
              <w:t>Do not jointly implement a solution.</w:t>
            </w:r>
          </w:p>
          <w:p w14:paraId="0A4CBC18" w14:textId="77777777" w:rsidR="0082042A" w:rsidRDefault="0082042A" w:rsidP="0082042A">
            <w:pPr>
              <w:numPr>
                <w:ilvl w:val="0"/>
                <w:numId w:val="4"/>
              </w:numPr>
              <w:spacing w:after="0" w:line="240" w:lineRule="auto"/>
              <w:ind w:right="90"/>
            </w:pPr>
            <w:r>
              <w:t>Helping your classmates learn and understand the homework concepts is encouraged, but extensive assistance should generally be provided by DFCS instructors.  Only provide assistance up to your depth of understanding, beyond which assistance by more qualified individuals is more appropriate and will result in greater learning.  If you have to look at your solution while giving help, you are most likely beyond your depth of understanding.</w:t>
            </w:r>
          </w:p>
          <w:p w14:paraId="3CD897E5" w14:textId="77777777" w:rsidR="0082042A" w:rsidRDefault="0082042A" w:rsidP="0082042A">
            <w:pPr>
              <w:numPr>
                <w:ilvl w:val="0"/>
                <w:numId w:val="4"/>
              </w:numPr>
              <w:spacing w:after="0" w:line="240" w:lineRule="auto"/>
              <w:ind w:right="90"/>
            </w:pPr>
            <w:r>
              <w:t>Help your classmates maintain their integrity by never placing them in a compromising position.  Do not give your solution to another cadet in any form (hard copy, soft copy, or verbal).</w:t>
            </w:r>
          </w:p>
          <w:p w14:paraId="5C48085A" w14:textId="77777777" w:rsidR="0082042A" w:rsidRPr="00AE500B" w:rsidRDefault="0082042A" w:rsidP="0082042A">
            <w:pPr>
              <w:numPr>
                <w:ilvl w:val="0"/>
                <w:numId w:val="4"/>
              </w:numPr>
              <w:spacing w:after="0" w:line="240" w:lineRule="auto"/>
              <w:ind w:right="90"/>
            </w:pPr>
            <w:r>
              <w:rPr>
                <w:b/>
                <w:bCs/>
              </w:rPr>
              <w:t>DFCS will recommend a grade of F for any cadet who egregiously violates this Help Policy or contributes to a violation by others.</w:t>
            </w:r>
            <w:r>
              <w:t xml:space="preserve">  </w:t>
            </w:r>
            <w:r w:rsidRPr="00AE500B">
              <w:rPr>
                <w:b/>
              </w:rPr>
              <w:t xml:space="preserve">Allowing another cadet to see your </w:t>
            </w:r>
            <w:r>
              <w:rPr>
                <w:b/>
              </w:rPr>
              <w:t>assignment</w:t>
            </w:r>
            <w:r w:rsidRPr="00AE500B">
              <w:rPr>
                <w:b/>
              </w:rPr>
              <w:t xml:space="preserve"> to help them will result in a zero on this assignment.</w:t>
            </w:r>
          </w:p>
        </w:tc>
      </w:tr>
    </w:tbl>
    <w:p w14:paraId="795403C3" w14:textId="77777777" w:rsidR="0082042A" w:rsidRPr="008A31F0" w:rsidRDefault="0082042A" w:rsidP="0082042A">
      <w:pPr>
        <w:pStyle w:val="Heading1"/>
        <w:spacing w:before="120" w:after="120"/>
        <w:rPr>
          <w:szCs w:val="28"/>
        </w:rPr>
      </w:pPr>
      <w:r w:rsidRPr="008A31F0">
        <w:rPr>
          <w:szCs w:val="28"/>
        </w:rPr>
        <w:t>Documentation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82042A" w:rsidRPr="00572C79" w14:paraId="0BE764E2" w14:textId="77777777" w:rsidTr="0082042A">
        <w:trPr>
          <w:trHeight w:val="1601"/>
        </w:trPr>
        <w:tc>
          <w:tcPr>
            <w:tcW w:w="9576" w:type="dxa"/>
          </w:tcPr>
          <w:p w14:paraId="2721500B" w14:textId="77777777" w:rsidR="0082042A" w:rsidRDefault="0082042A" w:rsidP="0082042A">
            <w:pPr>
              <w:numPr>
                <w:ilvl w:val="0"/>
                <w:numId w:val="3"/>
              </w:numPr>
              <w:spacing w:after="0" w:line="240" w:lineRule="auto"/>
              <w:ind w:right="90"/>
            </w:pPr>
            <w:r>
              <w:t>You must document all help received from sources other than your instructor or instructor-provided course materials (including your textbook).</w:t>
            </w:r>
          </w:p>
          <w:p w14:paraId="440887BE" w14:textId="77777777" w:rsidR="0082042A" w:rsidRPr="00572C79" w:rsidRDefault="0082042A" w:rsidP="0082042A">
            <w:pPr>
              <w:widowControl w:val="0"/>
              <w:numPr>
                <w:ilvl w:val="0"/>
                <w:numId w:val="3"/>
              </w:numPr>
              <w:spacing w:before="120" w:after="120" w:line="240" w:lineRule="auto"/>
              <w:ind w:right="600"/>
              <w:rPr>
                <w:b/>
                <w:bCs/>
              </w:rPr>
            </w:pPr>
            <w:r w:rsidRPr="00D67339">
              <w:t xml:space="preserve">The documentation statement must explicitly describe </w:t>
            </w:r>
            <w:r w:rsidRPr="00572C79">
              <w:rPr>
                <w:u w:val="single"/>
              </w:rPr>
              <w:t>WHAT assistance was provided</w:t>
            </w:r>
            <w:r w:rsidRPr="00D67339">
              <w:t xml:space="preserve">, </w:t>
            </w:r>
            <w:r w:rsidRPr="00572C79">
              <w:rPr>
                <w:u w:val="single"/>
              </w:rPr>
              <w:t xml:space="preserve">WHERE on the </w:t>
            </w:r>
            <w:r>
              <w:rPr>
                <w:u w:val="single"/>
              </w:rPr>
              <w:t>assignment</w:t>
            </w:r>
            <w:r w:rsidRPr="00572C79">
              <w:rPr>
                <w:u w:val="single"/>
              </w:rPr>
              <w:t xml:space="preserve"> the assistance was provided</w:t>
            </w:r>
            <w:r w:rsidRPr="00D67339">
              <w:t xml:space="preserve">, and </w:t>
            </w:r>
            <w:r w:rsidRPr="00572C79">
              <w:rPr>
                <w:u w:val="single"/>
              </w:rPr>
              <w:t>WHO provided the assistance</w:t>
            </w:r>
            <w:r w:rsidRPr="00D67339">
              <w:t>.</w:t>
            </w:r>
          </w:p>
          <w:p w14:paraId="164C6462" w14:textId="77777777" w:rsidR="0082042A" w:rsidRDefault="0082042A" w:rsidP="0082042A">
            <w:pPr>
              <w:widowControl w:val="0"/>
              <w:numPr>
                <w:ilvl w:val="0"/>
                <w:numId w:val="3"/>
              </w:numPr>
              <w:spacing w:before="120" w:after="120" w:line="240" w:lineRule="auto"/>
              <w:ind w:right="600"/>
            </w:pPr>
            <w:r w:rsidRPr="00D67339">
              <w:t>If no help was received on this assignment, the documentation statement must state “NONE.”</w:t>
            </w:r>
          </w:p>
          <w:p w14:paraId="0BB3CDB6" w14:textId="77777777" w:rsidR="0082042A" w:rsidRPr="009125FA" w:rsidRDefault="0082042A" w:rsidP="0082042A">
            <w:pPr>
              <w:widowControl w:val="0"/>
              <w:numPr>
                <w:ilvl w:val="0"/>
                <w:numId w:val="3"/>
              </w:numPr>
              <w:spacing w:before="120" w:after="120" w:line="240" w:lineRule="auto"/>
              <w:ind w:right="600"/>
            </w:pPr>
            <w:r w:rsidRPr="009125FA">
              <w:t xml:space="preserve">Vague documentation statements must be corrected before the assignment will </w:t>
            </w:r>
            <w:r>
              <w:t>be graded and will result in a</w:t>
            </w:r>
            <w:r w:rsidRPr="009125FA">
              <w:t xml:space="preserve"> </w:t>
            </w:r>
            <w:r>
              <w:t xml:space="preserve">grade </w:t>
            </w:r>
            <w:r w:rsidRPr="009125FA">
              <w:t xml:space="preserve">deduction </w:t>
            </w:r>
            <w:r>
              <w:t>equal to 5% (ceiling) of the total possible points</w:t>
            </w:r>
            <w:r w:rsidRPr="009125FA">
              <w:t xml:space="preserve">. </w:t>
            </w:r>
          </w:p>
        </w:tc>
      </w:tr>
    </w:tbl>
    <w:p w14:paraId="7DFE617F" w14:textId="2D06A57A" w:rsidR="00F94D2A" w:rsidRPr="0082042A" w:rsidRDefault="00F94D2A" w:rsidP="00F94D2A">
      <w:pPr>
        <w:spacing w:before="120" w:after="12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OBJECTIVES</w:t>
      </w:r>
    </w:p>
    <w:p w14:paraId="68436ECB" w14:textId="5C973901" w:rsidR="00F94D2A" w:rsidRPr="00894959" w:rsidRDefault="001C76E3" w:rsidP="00F94D2A">
      <w:pPr>
        <w:pStyle w:val="ListParagraph"/>
        <w:numPr>
          <w:ilvl w:val="0"/>
          <w:numId w:val="10"/>
        </w:numPr>
        <w:spacing w:after="0" w:line="240" w:lineRule="auto"/>
        <w:ind w:left="360"/>
        <w:rPr>
          <w:rFonts w:ascii="Times New Roman" w:eastAsia="Times New Roman" w:hAnsi="Times New Roman" w:cs="Times New Roman"/>
          <w:sz w:val="24"/>
          <w:szCs w:val="24"/>
        </w:rPr>
      </w:pPr>
      <w:r w:rsidRPr="00894959">
        <w:rPr>
          <w:rFonts w:ascii="Times New Roman" w:eastAsia="Times New Roman" w:hAnsi="Times New Roman" w:cs="Times New Roman"/>
          <w:sz w:val="24"/>
          <w:szCs w:val="24"/>
        </w:rPr>
        <w:t>Understand the basic concepts of demand paging</w:t>
      </w:r>
      <w:r w:rsidR="00A8532E" w:rsidRPr="00894959">
        <w:rPr>
          <w:rFonts w:ascii="Times New Roman" w:eastAsia="Times New Roman" w:hAnsi="Times New Roman" w:cs="Times New Roman"/>
          <w:sz w:val="24"/>
          <w:szCs w:val="24"/>
        </w:rPr>
        <w:t>.</w:t>
      </w:r>
    </w:p>
    <w:p w14:paraId="4602F268" w14:textId="4058871E" w:rsidR="00D336D1" w:rsidRPr="00894959" w:rsidRDefault="00D336D1" w:rsidP="00F94D2A">
      <w:pPr>
        <w:pStyle w:val="ListParagraph"/>
        <w:numPr>
          <w:ilvl w:val="0"/>
          <w:numId w:val="10"/>
        </w:numPr>
        <w:spacing w:after="0" w:line="240" w:lineRule="auto"/>
        <w:ind w:left="360"/>
        <w:rPr>
          <w:rFonts w:ascii="Times New Roman" w:eastAsia="Times New Roman" w:hAnsi="Times New Roman" w:cs="Times New Roman"/>
          <w:sz w:val="24"/>
          <w:szCs w:val="24"/>
        </w:rPr>
      </w:pPr>
      <w:r w:rsidRPr="00894959">
        <w:rPr>
          <w:rFonts w:ascii="Times New Roman" w:eastAsia="Times New Roman" w:hAnsi="Times New Roman" w:cs="Times New Roman"/>
          <w:sz w:val="24"/>
          <w:szCs w:val="24"/>
        </w:rPr>
        <w:t xml:space="preserve">Be able to </w:t>
      </w:r>
      <w:r w:rsidR="001C76E3" w:rsidRPr="00894959">
        <w:rPr>
          <w:rFonts w:ascii="Times New Roman" w:eastAsia="Times New Roman" w:hAnsi="Times New Roman" w:cs="Times New Roman"/>
          <w:sz w:val="24"/>
          <w:szCs w:val="24"/>
        </w:rPr>
        <w:t>implement page replacement algorithms</w:t>
      </w:r>
      <w:r w:rsidRPr="00894959">
        <w:rPr>
          <w:rFonts w:ascii="Times New Roman" w:eastAsia="Times New Roman" w:hAnsi="Times New Roman" w:cs="Times New Roman"/>
          <w:sz w:val="24"/>
          <w:szCs w:val="24"/>
        </w:rPr>
        <w:t>.</w:t>
      </w:r>
    </w:p>
    <w:p w14:paraId="1F445AAC" w14:textId="4D00B4DE" w:rsidR="001C76E3" w:rsidRPr="00894959" w:rsidRDefault="00894959" w:rsidP="00F94D2A">
      <w:pPr>
        <w:pStyle w:val="ListParagraph"/>
        <w:numPr>
          <w:ilvl w:val="0"/>
          <w:numId w:val="10"/>
        </w:numPr>
        <w:spacing w:after="0" w:line="240" w:lineRule="auto"/>
        <w:ind w:left="360"/>
        <w:rPr>
          <w:rFonts w:ascii="Times New Roman" w:eastAsia="Times New Roman" w:hAnsi="Times New Roman" w:cs="Times New Roman"/>
          <w:sz w:val="24"/>
          <w:szCs w:val="24"/>
        </w:rPr>
      </w:pPr>
      <w:r w:rsidRPr="00894959">
        <w:rPr>
          <w:rFonts w:ascii="Times New Roman" w:eastAsia="Times New Roman" w:hAnsi="Times New Roman" w:cs="Times New Roman"/>
          <w:sz w:val="24"/>
          <w:szCs w:val="24"/>
        </w:rPr>
        <w:t>Understand the relationship between frame allocation and page-fault rate.</w:t>
      </w:r>
    </w:p>
    <w:p w14:paraId="3E7972D5" w14:textId="77777777" w:rsidR="00A14A50" w:rsidRPr="001C76E3" w:rsidRDefault="00A14A50" w:rsidP="003F2DFD">
      <w:pPr>
        <w:spacing w:before="120" w:after="120" w:line="240" w:lineRule="auto"/>
        <w:jc w:val="center"/>
        <w:rPr>
          <w:rFonts w:ascii="Times New Roman" w:eastAsia="Times New Roman" w:hAnsi="Times New Roman" w:cs="Times New Roman"/>
          <w:b/>
          <w:sz w:val="20"/>
          <w:szCs w:val="20"/>
          <w:highlight w:val="yellow"/>
        </w:rPr>
      </w:pPr>
    </w:p>
    <w:p w14:paraId="41741C4B" w14:textId="6EF2BF3D" w:rsidR="003F2DFD" w:rsidRPr="002D7817" w:rsidRDefault="003F2DFD" w:rsidP="003F2DFD">
      <w:pPr>
        <w:spacing w:before="120" w:after="120" w:line="240" w:lineRule="auto"/>
        <w:jc w:val="center"/>
        <w:rPr>
          <w:rFonts w:ascii="Times New Roman" w:eastAsia="Times New Roman" w:hAnsi="Times New Roman" w:cs="Times New Roman"/>
          <w:b/>
          <w:sz w:val="20"/>
          <w:szCs w:val="20"/>
        </w:rPr>
      </w:pPr>
      <w:r w:rsidRPr="002D7817">
        <w:rPr>
          <w:rFonts w:ascii="Times New Roman" w:eastAsia="Times New Roman" w:hAnsi="Times New Roman" w:cs="Times New Roman"/>
          <w:b/>
          <w:sz w:val="20"/>
          <w:szCs w:val="20"/>
        </w:rPr>
        <w:t>OVERVIEW</w:t>
      </w:r>
    </w:p>
    <w:p w14:paraId="6733D4CD" w14:textId="4A6C393C" w:rsidR="002D7817" w:rsidRDefault="002D7817" w:rsidP="00F94D2A">
      <w:pPr>
        <w:spacing w:after="0" w:line="240" w:lineRule="auto"/>
        <w:contextualSpacing/>
        <w:rPr>
          <w:rFonts w:ascii="Times New Roman" w:eastAsia="Times New Roman" w:hAnsi="Times New Roman" w:cs="Times New Roman"/>
          <w:sz w:val="24"/>
          <w:szCs w:val="24"/>
        </w:rPr>
      </w:pPr>
      <w:r w:rsidRPr="002D7817">
        <w:rPr>
          <w:rFonts w:ascii="Times New Roman" w:eastAsia="Times New Roman" w:hAnsi="Times New Roman" w:cs="Times New Roman"/>
          <w:sz w:val="24"/>
          <w:szCs w:val="24"/>
        </w:rPr>
        <w:t>In this project you will b</w:t>
      </w:r>
      <w:r>
        <w:rPr>
          <w:rFonts w:ascii="Times New Roman" w:eastAsia="Times New Roman" w:hAnsi="Times New Roman" w:cs="Times New Roman"/>
          <w:sz w:val="24"/>
          <w:szCs w:val="24"/>
        </w:rPr>
        <w:t>uild a simulator to test different frame allocations using</w:t>
      </w:r>
      <w:r w:rsidRPr="002D7817">
        <w:rPr>
          <w:rFonts w:ascii="Times New Roman" w:eastAsia="Times New Roman" w:hAnsi="Times New Roman" w:cs="Times New Roman"/>
          <w:sz w:val="24"/>
          <w:szCs w:val="24"/>
        </w:rPr>
        <w:t xml:space="preserve"> the Least Recently Used (LRU) page replacement algorithm.  You will be using a reference stream captured on an Intel Pentium system to find the page fault rate as the number of frames of physical memory varies, testing sizes of 1 to 1000 frames.  </w:t>
      </w:r>
      <w:r>
        <w:rPr>
          <w:rFonts w:ascii="Times New Roman" w:eastAsia="Times New Roman" w:hAnsi="Times New Roman" w:cs="Times New Roman"/>
          <w:sz w:val="24"/>
          <w:szCs w:val="24"/>
        </w:rPr>
        <w:t>You will then present your results and make a recommendation on how many frames should be allotted to your reference process.</w:t>
      </w:r>
    </w:p>
    <w:p w14:paraId="543728A0" w14:textId="77777777" w:rsidR="00A14A50" w:rsidRDefault="00A14A50" w:rsidP="00EB7953">
      <w:pPr>
        <w:spacing w:before="120" w:after="120" w:line="240" w:lineRule="auto"/>
        <w:jc w:val="center"/>
        <w:rPr>
          <w:rFonts w:ascii="Times New Roman" w:eastAsia="Times New Roman" w:hAnsi="Times New Roman" w:cs="Times New Roman"/>
          <w:b/>
          <w:sz w:val="20"/>
          <w:szCs w:val="20"/>
        </w:rPr>
      </w:pPr>
    </w:p>
    <w:p w14:paraId="19423243" w14:textId="77777777" w:rsidR="00EB7953" w:rsidRPr="009C3529" w:rsidRDefault="00EB7953" w:rsidP="00EB7953">
      <w:pPr>
        <w:spacing w:before="120" w:after="120" w:line="240" w:lineRule="auto"/>
        <w:jc w:val="center"/>
        <w:rPr>
          <w:rFonts w:ascii="Times New Roman" w:eastAsia="Times New Roman" w:hAnsi="Times New Roman" w:cs="Times New Roman"/>
          <w:b/>
          <w:sz w:val="20"/>
          <w:szCs w:val="20"/>
        </w:rPr>
      </w:pPr>
      <w:r w:rsidRPr="009C3529">
        <w:rPr>
          <w:rFonts w:ascii="Times New Roman" w:eastAsia="Times New Roman" w:hAnsi="Times New Roman" w:cs="Times New Roman"/>
          <w:b/>
          <w:sz w:val="20"/>
          <w:szCs w:val="20"/>
        </w:rPr>
        <w:t>SUBMISSION INSTRUCTIONS</w:t>
      </w:r>
    </w:p>
    <w:p w14:paraId="1B8EF275" w14:textId="1049EE64" w:rsidR="00EB7953" w:rsidRPr="009C3529" w:rsidRDefault="00EB7953" w:rsidP="00EB7953">
      <w:pPr>
        <w:spacing w:after="0" w:line="240" w:lineRule="auto"/>
        <w:contextualSpacing/>
        <w:rPr>
          <w:rFonts w:ascii="Times New Roman" w:eastAsia="Times New Roman" w:hAnsi="Times New Roman" w:cs="Times New Roman"/>
          <w:sz w:val="24"/>
          <w:szCs w:val="24"/>
        </w:rPr>
      </w:pPr>
      <w:r w:rsidRPr="009C3529">
        <w:rPr>
          <w:rFonts w:ascii="Times New Roman" w:eastAsia="Times New Roman" w:hAnsi="Times New Roman" w:cs="Times New Roman"/>
          <w:sz w:val="24"/>
          <w:szCs w:val="24"/>
        </w:rPr>
        <w:t>Submit your PEX via the “Submit Assignments” link to Moodle on the Course SharePoint site.  Submit all your c source (.c) and header (.h) files</w:t>
      </w:r>
      <w:ins w:id="1" w:author="Christopher A. Patterson" w:date="2012-12-04T08:30:00Z">
        <w:r w:rsidR="009E4713">
          <w:rPr>
            <w:rFonts w:ascii="Times New Roman" w:eastAsia="Times New Roman" w:hAnsi="Times New Roman" w:cs="Times New Roman"/>
            <w:sz w:val="24"/>
            <w:szCs w:val="24"/>
          </w:rPr>
          <w:t>,</w:t>
        </w:r>
      </w:ins>
      <w:r w:rsidRPr="009C3529">
        <w:rPr>
          <w:rFonts w:ascii="Times New Roman" w:eastAsia="Times New Roman" w:hAnsi="Times New Roman" w:cs="Times New Roman"/>
          <w:sz w:val="24"/>
          <w:szCs w:val="24"/>
        </w:rPr>
        <w:t xml:space="preserve"> </w:t>
      </w:r>
      <w:del w:id="2" w:author="Christopher A. Patterson" w:date="2012-12-04T08:30:00Z">
        <w:r w:rsidRPr="009C3529" w:rsidDel="009E4713">
          <w:rPr>
            <w:rFonts w:ascii="Times New Roman" w:eastAsia="Times New Roman" w:hAnsi="Times New Roman" w:cs="Times New Roman"/>
            <w:sz w:val="24"/>
            <w:szCs w:val="24"/>
          </w:rPr>
          <w:delText xml:space="preserve">and </w:delText>
        </w:r>
      </w:del>
      <w:r w:rsidRPr="009C3529">
        <w:rPr>
          <w:rFonts w:ascii="Times New Roman" w:eastAsia="Times New Roman" w:hAnsi="Times New Roman" w:cs="Times New Roman"/>
          <w:sz w:val="24"/>
          <w:szCs w:val="24"/>
        </w:rPr>
        <w:t xml:space="preserve">your </w:t>
      </w:r>
      <w:r w:rsidRPr="0031272F">
        <w:rPr>
          <w:rFonts w:ascii="Courier New" w:eastAsia="Times New Roman" w:hAnsi="Courier New" w:cs="Courier New"/>
          <w:sz w:val="24"/>
          <w:szCs w:val="24"/>
        </w:rPr>
        <w:t>makefile</w:t>
      </w:r>
      <w:ins w:id="3" w:author="Christopher A. Patterson" w:date="2012-12-04T08:30:00Z">
        <w:r w:rsidR="009E4713">
          <w:rPr>
            <w:rFonts w:ascii="Courier New" w:eastAsia="Times New Roman" w:hAnsi="Courier New" w:cs="Courier New"/>
            <w:sz w:val="24"/>
            <w:szCs w:val="24"/>
          </w:rPr>
          <w:t>, your Excel file, and your Word file</w:t>
        </w:r>
      </w:ins>
      <w:r w:rsidRPr="009C3529">
        <w:rPr>
          <w:rFonts w:ascii="Times New Roman" w:eastAsia="Times New Roman" w:hAnsi="Times New Roman" w:cs="Times New Roman"/>
          <w:sz w:val="24"/>
          <w:szCs w:val="24"/>
        </w:rPr>
        <w:t xml:space="preserve">.  Do NOT structure your project into subfolders.  Submit each of your files separately. </w:t>
      </w:r>
      <w:r>
        <w:rPr>
          <w:rFonts w:ascii="Times New Roman" w:eastAsia="Times New Roman" w:hAnsi="Times New Roman" w:cs="Times New Roman"/>
          <w:sz w:val="24"/>
          <w:szCs w:val="24"/>
        </w:rPr>
        <w:t xml:space="preserve">  Do NOT zip or otherwise archive your files. </w:t>
      </w:r>
      <w:r w:rsidRPr="009C3529">
        <w:rPr>
          <w:rFonts w:ascii="Times New Roman" w:eastAsia="Times New Roman" w:hAnsi="Times New Roman" w:cs="Times New Roman"/>
          <w:sz w:val="24"/>
          <w:szCs w:val="24"/>
        </w:rPr>
        <w:t xml:space="preserve"> Your instructor will download your submission into one folder and should be able to type </w:t>
      </w:r>
      <w:r w:rsidRPr="009C3529">
        <w:rPr>
          <w:rFonts w:ascii="Courier New" w:eastAsia="Times New Roman" w:hAnsi="Courier New" w:cs="Courier New"/>
          <w:sz w:val="24"/>
          <w:szCs w:val="24"/>
        </w:rPr>
        <w:t>make</w:t>
      </w:r>
      <w:r w:rsidRPr="009C3529">
        <w:rPr>
          <w:rFonts w:ascii="Times New Roman" w:eastAsia="Times New Roman" w:hAnsi="Times New Roman" w:cs="Times New Roman"/>
          <w:sz w:val="24"/>
          <w:szCs w:val="24"/>
        </w:rPr>
        <w:t xml:space="preserve"> and then run your </w:t>
      </w:r>
      <w:r>
        <w:rPr>
          <w:rFonts w:ascii="Times New Roman" w:eastAsia="Times New Roman" w:hAnsi="Times New Roman" w:cs="Times New Roman"/>
          <w:sz w:val="24"/>
          <w:szCs w:val="24"/>
        </w:rPr>
        <w:t>program</w:t>
      </w:r>
      <w:r w:rsidRPr="009C3529">
        <w:rPr>
          <w:rFonts w:ascii="Times New Roman" w:eastAsia="Times New Roman" w:hAnsi="Times New Roman" w:cs="Times New Roman"/>
          <w:sz w:val="24"/>
          <w:szCs w:val="24"/>
        </w:rPr>
        <w:t>.</w:t>
      </w:r>
    </w:p>
    <w:p w14:paraId="55F83C3B" w14:textId="77777777" w:rsidR="00EB7953" w:rsidRDefault="00EB7953" w:rsidP="00EB7953">
      <w:pPr>
        <w:spacing w:after="0" w:line="240" w:lineRule="auto"/>
        <w:contextualSpacing/>
        <w:rPr>
          <w:rFonts w:ascii="Times New Roman" w:eastAsia="Times New Roman" w:hAnsi="Times New Roman" w:cs="Times New Roman"/>
          <w:sz w:val="24"/>
          <w:szCs w:val="24"/>
        </w:rPr>
      </w:pPr>
    </w:p>
    <w:p w14:paraId="2F2B9972" w14:textId="128C504E" w:rsidR="00EB7953" w:rsidRDefault="00EB7953" w:rsidP="00EB7953">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your documentation as a separate </w:t>
      </w:r>
      <w:r w:rsidRPr="00EB7953">
        <w:rPr>
          <w:rFonts w:ascii="Courier New" w:eastAsia="Times New Roman" w:hAnsi="Courier New" w:cs="Courier New"/>
          <w:sz w:val="24"/>
          <w:szCs w:val="24"/>
        </w:rPr>
        <w:t>documentation.txt</w:t>
      </w:r>
      <w:r>
        <w:rPr>
          <w:rFonts w:ascii="Times New Roman" w:eastAsia="Times New Roman" w:hAnsi="Times New Roman" w:cs="Times New Roman"/>
          <w:sz w:val="24"/>
          <w:szCs w:val="24"/>
        </w:rPr>
        <w:t xml:space="preserve"> file.  You may include in-line documentation, but please consolidate your documentation into one file.</w:t>
      </w:r>
    </w:p>
    <w:p w14:paraId="36AA877A" w14:textId="77777777" w:rsidR="00EB7953" w:rsidRPr="009C3529" w:rsidRDefault="00EB7953" w:rsidP="00EB7953">
      <w:pPr>
        <w:spacing w:after="0" w:line="240" w:lineRule="auto"/>
        <w:contextualSpacing/>
        <w:rPr>
          <w:rFonts w:ascii="Times New Roman" w:eastAsia="Times New Roman" w:hAnsi="Times New Roman" w:cs="Times New Roman"/>
          <w:sz w:val="24"/>
          <w:szCs w:val="24"/>
        </w:rPr>
      </w:pPr>
    </w:p>
    <w:p w14:paraId="471C1DB9" w14:textId="77777777" w:rsidR="00EB7953" w:rsidRPr="009C3529" w:rsidRDefault="00EB7953" w:rsidP="00EB7953">
      <w:pPr>
        <w:spacing w:after="0" w:line="240" w:lineRule="auto"/>
        <w:contextualSpacing/>
        <w:rPr>
          <w:rFonts w:ascii="Times New Roman" w:eastAsia="Times New Roman" w:hAnsi="Times New Roman" w:cs="Times New Roman"/>
          <w:sz w:val="24"/>
          <w:szCs w:val="24"/>
        </w:rPr>
      </w:pPr>
      <w:r w:rsidRPr="009C3529">
        <w:rPr>
          <w:rFonts w:ascii="Times New Roman" w:eastAsia="Times New Roman" w:hAnsi="Times New Roman" w:cs="Times New Roman"/>
          <w:sz w:val="24"/>
          <w:szCs w:val="24"/>
        </w:rPr>
        <w:t>NOTE:</w:t>
      </w:r>
    </w:p>
    <w:p w14:paraId="1CAD2A36" w14:textId="67B89275" w:rsidR="00EB7953" w:rsidRPr="009C3529" w:rsidRDefault="00EB7953" w:rsidP="00EB7953">
      <w:pPr>
        <w:pStyle w:val="ListParagraph"/>
        <w:numPr>
          <w:ilvl w:val="0"/>
          <w:numId w:val="21"/>
        </w:numPr>
        <w:spacing w:after="0" w:line="240" w:lineRule="auto"/>
        <w:rPr>
          <w:rFonts w:ascii="Times New Roman" w:eastAsia="Times New Roman" w:hAnsi="Times New Roman" w:cs="Times New Roman"/>
          <w:sz w:val="24"/>
          <w:szCs w:val="24"/>
        </w:rPr>
      </w:pPr>
      <w:r w:rsidRPr="009C3529">
        <w:rPr>
          <w:rFonts w:ascii="Times New Roman" w:eastAsia="Times New Roman" w:hAnsi="Times New Roman" w:cs="Times New Roman"/>
          <w:sz w:val="24"/>
          <w:szCs w:val="24"/>
        </w:rPr>
        <w:t xml:space="preserve">Moodle </w:t>
      </w:r>
      <w:r>
        <w:rPr>
          <w:rFonts w:ascii="Times New Roman" w:eastAsia="Times New Roman" w:hAnsi="Times New Roman" w:cs="Times New Roman"/>
          <w:sz w:val="24"/>
          <w:szCs w:val="24"/>
        </w:rPr>
        <w:t>documentation has been disabled for this assignment</w:t>
      </w:r>
      <w:r w:rsidRPr="009C35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All your documentation must be in your documentation file.  As you will not have Moodle to enforce the quality of documentation, be sure you are thorough in your documentation of </w:t>
      </w:r>
      <w:r w:rsidRPr="006058F7">
        <w:rPr>
          <w:rFonts w:ascii="Times New Roman" w:eastAsia="Times New Roman" w:hAnsi="Times New Roman" w:cs="Times New Roman"/>
          <w:sz w:val="24"/>
          <w:szCs w:val="24"/>
        </w:rPr>
        <w:t>WHAT assistance was provided, WHERE on the assignment the assistance was provided, and WHO provided the assistance</w:t>
      </w:r>
      <w:r>
        <w:rPr>
          <w:rFonts w:ascii="Times New Roman" w:eastAsia="Times New Roman" w:hAnsi="Times New Roman" w:cs="Times New Roman"/>
          <w:sz w:val="24"/>
          <w:szCs w:val="24"/>
        </w:rPr>
        <w:t>.</w:t>
      </w:r>
    </w:p>
    <w:p w14:paraId="3A391197" w14:textId="77777777" w:rsidR="00EB7953" w:rsidRPr="009C3529" w:rsidRDefault="00EB7953" w:rsidP="00EB7953">
      <w:pPr>
        <w:pStyle w:val="ListParagraph"/>
        <w:numPr>
          <w:ilvl w:val="0"/>
          <w:numId w:val="21"/>
        </w:numPr>
        <w:spacing w:after="0" w:line="240" w:lineRule="auto"/>
        <w:rPr>
          <w:rFonts w:ascii="Times New Roman" w:eastAsia="Times New Roman" w:hAnsi="Times New Roman" w:cs="Times New Roman"/>
          <w:sz w:val="24"/>
          <w:szCs w:val="24"/>
        </w:rPr>
      </w:pPr>
      <w:r w:rsidRPr="009C3529">
        <w:rPr>
          <w:rFonts w:ascii="Times New Roman" w:eastAsia="Times New Roman" w:hAnsi="Times New Roman" w:cs="Times New Roman"/>
          <w:sz w:val="24"/>
          <w:szCs w:val="24"/>
        </w:rPr>
        <w:t>There is a 2MB file size limit on Moodle.  If you exceed this limit for this assignment there is probably something drastically wrong with your code, but you may submit your files via email if that becomes necessary.</w:t>
      </w:r>
    </w:p>
    <w:p w14:paraId="3A649BA2" w14:textId="77777777" w:rsidR="00EB7953" w:rsidRPr="009C3529" w:rsidRDefault="00EB7953" w:rsidP="00EB7953">
      <w:pPr>
        <w:pStyle w:val="ListParagraph"/>
        <w:numPr>
          <w:ilvl w:val="0"/>
          <w:numId w:val="21"/>
        </w:numPr>
        <w:spacing w:after="0" w:line="240" w:lineRule="auto"/>
        <w:rPr>
          <w:rFonts w:ascii="Times New Roman" w:eastAsia="Times New Roman" w:hAnsi="Times New Roman" w:cs="Times New Roman"/>
          <w:sz w:val="24"/>
          <w:szCs w:val="24"/>
        </w:rPr>
      </w:pPr>
      <w:r w:rsidRPr="009C3529">
        <w:rPr>
          <w:rFonts w:ascii="Times New Roman" w:eastAsia="Times New Roman" w:hAnsi="Times New Roman" w:cs="Times New Roman"/>
          <w:sz w:val="24"/>
          <w:szCs w:val="24"/>
        </w:rPr>
        <w:t>You are also limited to uploading a maximum of 20 files.</w:t>
      </w:r>
    </w:p>
    <w:p w14:paraId="6F6F22C6" w14:textId="307F00A2" w:rsidR="00B75554" w:rsidRPr="000546C8" w:rsidRDefault="00B75554" w:rsidP="00B75554">
      <w:pPr>
        <w:pageBreakBefore/>
        <w:spacing w:before="120" w:after="120" w:line="240" w:lineRule="auto"/>
        <w:jc w:val="center"/>
        <w:rPr>
          <w:rFonts w:ascii="Times New Roman" w:eastAsia="Times New Roman" w:hAnsi="Times New Roman" w:cs="Times New Roman"/>
          <w:b/>
          <w:sz w:val="20"/>
          <w:szCs w:val="20"/>
        </w:rPr>
      </w:pPr>
      <w:r w:rsidRPr="000546C8">
        <w:rPr>
          <w:rFonts w:ascii="Times New Roman" w:eastAsia="Times New Roman" w:hAnsi="Times New Roman" w:cs="Times New Roman"/>
          <w:b/>
          <w:sz w:val="20"/>
          <w:szCs w:val="20"/>
        </w:rPr>
        <w:lastRenderedPageBreak/>
        <w:t>GENERAL REQUIREMENTS</w:t>
      </w:r>
    </w:p>
    <w:p w14:paraId="1595F7C0" w14:textId="24A21DFA" w:rsidR="00B75554" w:rsidRPr="000546C8" w:rsidRDefault="00B75554" w:rsidP="00B75554">
      <w:pPr>
        <w:pStyle w:val="ListParagraph"/>
        <w:numPr>
          <w:ilvl w:val="0"/>
          <w:numId w:val="22"/>
        </w:numPr>
        <w:spacing w:after="0" w:line="240" w:lineRule="auto"/>
        <w:rPr>
          <w:rFonts w:ascii="Times New Roman" w:eastAsia="Times New Roman" w:hAnsi="Times New Roman" w:cs="Times New Roman"/>
          <w:sz w:val="24"/>
          <w:szCs w:val="24"/>
        </w:rPr>
      </w:pPr>
      <w:r w:rsidRPr="000546C8">
        <w:rPr>
          <w:rFonts w:ascii="Times New Roman" w:eastAsia="Times New Roman" w:hAnsi="Times New Roman" w:cs="Times New Roman"/>
          <w:sz w:val="24"/>
          <w:szCs w:val="24"/>
        </w:rPr>
        <w:t>You must implement this program in C on your Ubuntu virtual machine.</w:t>
      </w:r>
    </w:p>
    <w:p w14:paraId="068D3BAD" w14:textId="77777777" w:rsidR="00B75554" w:rsidRPr="000546C8" w:rsidRDefault="00B75554" w:rsidP="00B75554">
      <w:pPr>
        <w:pStyle w:val="ListParagraph"/>
        <w:numPr>
          <w:ilvl w:val="0"/>
          <w:numId w:val="22"/>
        </w:numPr>
        <w:spacing w:after="0" w:line="240" w:lineRule="auto"/>
        <w:rPr>
          <w:rFonts w:ascii="Times New Roman" w:eastAsia="Times New Roman" w:hAnsi="Times New Roman" w:cs="Times New Roman"/>
          <w:sz w:val="24"/>
          <w:szCs w:val="24"/>
        </w:rPr>
      </w:pPr>
      <w:r w:rsidRPr="000546C8">
        <w:rPr>
          <w:rFonts w:ascii="Times New Roman" w:eastAsia="Times New Roman" w:hAnsi="Times New Roman" w:cs="Times New Roman"/>
          <w:sz w:val="24"/>
          <w:szCs w:val="24"/>
        </w:rPr>
        <w:t xml:space="preserve">You must make a single </w:t>
      </w:r>
      <w:r w:rsidRPr="000546C8">
        <w:rPr>
          <w:rFonts w:ascii="Courier New" w:eastAsia="Times New Roman" w:hAnsi="Courier New" w:cs="Courier New"/>
          <w:sz w:val="24"/>
          <w:szCs w:val="24"/>
        </w:rPr>
        <w:t>makefile</w:t>
      </w:r>
      <w:r w:rsidRPr="000546C8">
        <w:rPr>
          <w:rFonts w:ascii="Times New Roman" w:eastAsia="Times New Roman" w:hAnsi="Times New Roman" w:cs="Times New Roman"/>
          <w:sz w:val="24"/>
          <w:szCs w:val="24"/>
        </w:rPr>
        <w:t xml:space="preserve"> for your project.</w:t>
      </w:r>
    </w:p>
    <w:p w14:paraId="2336CA9C" w14:textId="4EDB0EA8" w:rsidR="00B75554" w:rsidRPr="00AC3AD0" w:rsidRDefault="00B75554" w:rsidP="00B75554">
      <w:pPr>
        <w:pStyle w:val="ListParagraph"/>
        <w:numPr>
          <w:ilvl w:val="1"/>
          <w:numId w:val="22"/>
        </w:numPr>
        <w:spacing w:after="0" w:line="240" w:lineRule="auto"/>
        <w:rPr>
          <w:rFonts w:ascii="Times New Roman" w:eastAsia="Times New Roman" w:hAnsi="Times New Roman" w:cs="Times New Roman"/>
          <w:sz w:val="24"/>
          <w:szCs w:val="24"/>
        </w:rPr>
      </w:pPr>
      <w:r w:rsidRPr="000546C8">
        <w:rPr>
          <w:rFonts w:ascii="Times New Roman" w:eastAsia="Times New Roman" w:hAnsi="Times New Roman" w:cs="Times New Roman"/>
          <w:sz w:val="24"/>
          <w:szCs w:val="24"/>
        </w:rPr>
        <w:t xml:space="preserve">Include a </w:t>
      </w:r>
      <w:r w:rsidRPr="000546C8">
        <w:rPr>
          <w:rFonts w:ascii="Courier New" w:eastAsia="Times New Roman" w:hAnsi="Courier New" w:cs="Courier New"/>
          <w:sz w:val="24"/>
          <w:szCs w:val="24"/>
        </w:rPr>
        <w:t>clean:</w:t>
      </w:r>
      <w:r w:rsidRPr="000546C8">
        <w:rPr>
          <w:rFonts w:ascii="Times New Roman" w:eastAsia="Times New Roman" w:hAnsi="Times New Roman" w:cs="Times New Roman"/>
          <w:sz w:val="24"/>
          <w:szCs w:val="24"/>
        </w:rPr>
        <w:t xml:space="preserve"> target that removes all files created as a result of a call to </w:t>
      </w:r>
      <w:r w:rsidRPr="000546C8">
        <w:rPr>
          <w:rFonts w:ascii="Courier New" w:eastAsia="Times New Roman" w:hAnsi="Courier New" w:cs="Courier New"/>
          <w:sz w:val="24"/>
          <w:szCs w:val="24"/>
        </w:rPr>
        <w:t>make</w:t>
      </w:r>
    </w:p>
    <w:p w14:paraId="77DB14CA" w14:textId="36AA954D" w:rsidR="00AC3AD0" w:rsidRPr="000546C8" w:rsidRDefault="00AC3AD0" w:rsidP="00B75554">
      <w:pPr>
        <w:pStyle w:val="ListParagraph"/>
        <w:numPr>
          <w:ilvl w:val="1"/>
          <w:numId w:val="22"/>
        </w:numPr>
        <w:spacing w:after="0" w:line="240" w:lineRule="auto"/>
        <w:rPr>
          <w:rFonts w:ascii="Times New Roman" w:eastAsia="Times New Roman" w:hAnsi="Times New Roman" w:cs="Times New Roman"/>
          <w:sz w:val="24"/>
          <w:szCs w:val="24"/>
        </w:rPr>
      </w:pPr>
      <w:r w:rsidRPr="00AC3AD0">
        <w:rPr>
          <w:rFonts w:ascii="Times New Roman" w:eastAsia="Times New Roman" w:hAnsi="Times New Roman" w:cs="Times New Roman"/>
          <w:sz w:val="24"/>
          <w:szCs w:val="24"/>
        </w:rPr>
        <w:t xml:space="preserve">Your </w:t>
      </w:r>
      <w:r>
        <w:rPr>
          <w:rFonts w:ascii="Times New Roman" w:eastAsia="Times New Roman" w:hAnsi="Times New Roman" w:cs="Times New Roman"/>
          <w:sz w:val="24"/>
          <w:szCs w:val="24"/>
        </w:rPr>
        <w:t>project should compile cleanly (i.e. free of any warnings or errors)</w:t>
      </w:r>
    </w:p>
    <w:p w14:paraId="238BF533" w14:textId="65DF08E2" w:rsidR="00F226B8" w:rsidRDefault="000546C8" w:rsidP="00B75554">
      <w:pPr>
        <w:pStyle w:val="ListParagraph"/>
        <w:numPr>
          <w:ilvl w:val="0"/>
          <w:numId w:val="22"/>
        </w:numPr>
        <w:spacing w:after="0" w:line="240" w:lineRule="auto"/>
        <w:rPr>
          <w:rFonts w:ascii="Times New Roman" w:eastAsia="Times New Roman" w:hAnsi="Times New Roman" w:cs="Times New Roman"/>
          <w:sz w:val="24"/>
          <w:szCs w:val="24"/>
        </w:rPr>
      </w:pPr>
      <w:r w:rsidRPr="000546C8">
        <w:rPr>
          <w:rFonts w:ascii="Times New Roman" w:eastAsia="Times New Roman" w:hAnsi="Times New Roman" w:cs="Times New Roman"/>
          <w:sz w:val="24"/>
          <w:szCs w:val="24"/>
        </w:rPr>
        <w:t>As this will be a single-threaded program, you should not have any need for global variables.</w:t>
      </w:r>
    </w:p>
    <w:p w14:paraId="686F6E4D" w14:textId="139FC500" w:rsidR="004D5F9E" w:rsidRPr="000546C8" w:rsidRDefault="004D5F9E" w:rsidP="00B75554">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Properly allocate and free memory as necessary.</w:t>
      </w:r>
    </w:p>
    <w:p w14:paraId="5473BC7C" w14:textId="77777777" w:rsidR="00A14E71" w:rsidRPr="001C76E3" w:rsidRDefault="00A14E71" w:rsidP="00B75554">
      <w:pPr>
        <w:spacing w:before="120" w:after="120" w:line="240" w:lineRule="auto"/>
        <w:jc w:val="center"/>
        <w:rPr>
          <w:rFonts w:ascii="Times New Roman" w:eastAsia="Times New Roman" w:hAnsi="Times New Roman" w:cs="Times New Roman"/>
          <w:b/>
          <w:sz w:val="20"/>
          <w:szCs w:val="20"/>
          <w:highlight w:val="yellow"/>
        </w:rPr>
      </w:pPr>
    </w:p>
    <w:p w14:paraId="7CFF2C70" w14:textId="08AEF3F4" w:rsidR="00A012F0" w:rsidRPr="002D7817" w:rsidRDefault="002D7817" w:rsidP="00B75554">
      <w:pPr>
        <w:spacing w:before="120" w:after="120" w:line="240" w:lineRule="auto"/>
        <w:jc w:val="center"/>
        <w:rPr>
          <w:rFonts w:ascii="Times New Roman" w:eastAsia="Times New Roman" w:hAnsi="Times New Roman" w:cs="Times New Roman"/>
          <w:b/>
          <w:sz w:val="20"/>
          <w:szCs w:val="20"/>
        </w:rPr>
      </w:pPr>
      <w:r w:rsidRPr="002D7817">
        <w:rPr>
          <w:rFonts w:ascii="Times New Roman" w:eastAsia="Times New Roman" w:hAnsi="Times New Roman" w:cs="Times New Roman"/>
          <w:b/>
          <w:sz w:val="20"/>
          <w:szCs w:val="20"/>
        </w:rPr>
        <w:t>SIMULATION</w:t>
      </w:r>
      <w:r w:rsidR="00B75554" w:rsidRPr="002D7817">
        <w:rPr>
          <w:rFonts w:ascii="Times New Roman" w:eastAsia="Times New Roman" w:hAnsi="Times New Roman" w:cs="Times New Roman"/>
          <w:b/>
          <w:sz w:val="20"/>
          <w:szCs w:val="20"/>
        </w:rPr>
        <w:t xml:space="preserve"> REQUIREMENTS</w:t>
      </w:r>
    </w:p>
    <w:p w14:paraId="421F6231" w14:textId="17CD61DD" w:rsidR="00950294" w:rsidRPr="00E85891" w:rsidRDefault="00E85891" w:rsidP="00D47280">
      <w:pPr>
        <w:spacing w:after="0" w:line="240" w:lineRule="auto"/>
        <w:contextualSpacing/>
        <w:rPr>
          <w:rFonts w:ascii="Times New Roman" w:eastAsia="Times New Roman" w:hAnsi="Times New Roman" w:cs="Times New Roman"/>
          <w:sz w:val="24"/>
          <w:szCs w:val="24"/>
        </w:rPr>
      </w:pPr>
      <w:r w:rsidRPr="00107421">
        <w:rPr>
          <w:rFonts w:ascii="Times New Roman" w:eastAsia="Times New Roman" w:hAnsi="Times New Roman" w:cs="Times New Roman"/>
          <w:sz w:val="24"/>
          <w:szCs w:val="24"/>
        </w:rPr>
        <w:t xml:space="preserve">Download the </w:t>
      </w:r>
      <w:hyperlink r:id="rId12" w:history="1">
        <w:r w:rsidRPr="00107421">
          <w:rPr>
            <w:rStyle w:val="Hyperlink"/>
            <w:rFonts w:ascii="Times New Roman" w:eastAsia="Times New Roman" w:hAnsi="Times New Roman" w:cs="Times New Roman"/>
            <w:sz w:val="24"/>
            <w:szCs w:val="24"/>
          </w:rPr>
          <w:t xml:space="preserve">PEX4 Shell </w:t>
        </w:r>
        <w:r w:rsidR="00107421" w:rsidRPr="00107421">
          <w:rPr>
            <w:rStyle w:val="Hyperlink"/>
            <w:rFonts w:ascii="Times New Roman" w:eastAsia="Times New Roman" w:hAnsi="Times New Roman" w:cs="Times New Roman"/>
            <w:sz w:val="24"/>
            <w:szCs w:val="24"/>
          </w:rPr>
          <w:t>Archive</w:t>
        </w:r>
      </w:hyperlink>
      <w:r w:rsidR="00107421" w:rsidRPr="00107421">
        <w:rPr>
          <w:rFonts w:ascii="Times New Roman" w:eastAsia="Times New Roman" w:hAnsi="Times New Roman" w:cs="Times New Roman"/>
          <w:sz w:val="24"/>
          <w:szCs w:val="24"/>
        </w:rPr>
        <w:t xml:space="preserve"> </w:t>
      </w:r>
      <w:r w:rsidRPr="00107421">
        <w:rPr>
          <w:rFonts w:ascii="Times New Roman" w:eastAsia="Times New Roman" w:hAnsi="Times New Roman" w:cs="Times New Roman"/>
          <w:sz w:val="24"/>
          <w:szCs w:val="24"/>
        </w:rPr>
        <w:t xml:space="preserve">from the </w:t>
      </w:r>
      <w:hyperlink r:id="rId13" w:history="1">
        <w:r w:rsidRPr="00107421">
          <w:rPr>
            <w:rStyle w:val="Hyperlink"/>
            <w:rFonts w:ascii="Times New Roman" w:eastAsia="Times New Roman" w:hAnsi="Times New Roman" w:cs="Times New Roman"/>
            <w:sz w:val="24"/>
            <w:szCs w:val="24"/>
          </w:rPr>
          <w:t>Assignments folder</w:t>
        </w:r>
      </w:hyperlink>
      <w:r w:rsidRPr="00107421">
        <w:rPr>
          <w:rFonts w:ascii="Times New Roman" w:eastAsia="Times New Roman" w:hAnsi="Times New Roman" w:cs="Times New Roman"/>
          <w:sz w:val="24"/>
          <w:szCs w:val="24"/>
        </w:rPr>
        <w:t xml:space="preserve"> on the course SharePoint site.  It</w:t>
      </w:r>
      <w:r>
        <w:rPr>
          <w:rFonts w:ascii="Times New Roman" w:eastAsia="Times New Roman" w:hAnsi="Times New Roman" w:cs="Times New Roman"/>
          <w:sz w:val="24"/>
          <w:szCs w:val="24"/>
        </w:rPr>
        <w:t xml:space="preserve"> contains three files.  eon_rush_0.tr is the trace file.  It contains, among other items, the physical addresses generated by the reference process.  The other files, byutr.h and PEX4Shell.c include code that reads the trace file, as it is stored in binary format with several fields that are not needed for our purposes.</w:t>
      </w:r>
      <w:r w:rsidR="00606034">
        <w:rPr>
          <w:rFonts w:ascii="Times New Roman" w:eastAsia="Times New Roman" w:hAnsi="Times New Roman" w:cs="Times New Roman"/>
          <w:sz w:val="24"/>
          <w:szCs w:val="24"/>
        </w:rPr>
        <w:t xml:space="preserve">  (byutr = </w:t>
      </w:r>
      <w:r w:rsidR="00606034" w:rsidRPr="00606034">
        <w:rPr>
          <w:rFonts w:ascii="Times New Roman" w:eastAsia="Times New Roman" w:hAnsi="Times New Roman" w:cs="Times New Roman"/>
          <w:sz w:val="24"/>
          <w:szCs w:val="24"/>
        </w:rPr>
        <w:t xml:space="preserve">Brigham </w:t>
      </w:r>
      <w:r w:rsidR="00606034">
        <w:rPr>
          <w:rFonts w:ascii="Times New Roman" w:eastAsia="Times New Roman" w:hAnsi="Times New Roman" w:cs="Times New Roman"/>
          <w:sz w:val="24"/>
          <w:szCs w:val="24"/>
        </w:rPr>
        <w:t>Young University TRace</w:t>
      </w:r>
      <w:r w:rsidR="00ED346C">
        <w:rPr>
          <w:rFonts w:ascii="Times New Roman" w:eastAsia="Times New Roman" w:hAnsi="Times New Roman" w:cs="Times New Roman"/>
          <w:sz w:val="24"/>
          <w:szCs w:val="24"/>
        </w:rPr>
        <w:t>.  The trace was produced at BYU.</w:t>
      </w:r>
      <w:r w:rsidR="00606034">
        <w:rPr>
          <w:rFonts w:ascii="Times New Roman" w:eastAsia="Times New Roman" w:hAnsi="Times New Roman" w:cs="Times New Roman"/>
          <w:sz w:val="24"/>
          <w:szCs w:val="24"/>
        </w:rPr>
        <w:t>)</w:t>
      </w:r>
    </w:p>
    <w:p w14:paraId="7BD9446F" w14:textId="502FA438" w:rsidR="00F226B8" w:rsidRDefault="00F226B8" w:rsidP="00D47280">
      <w:pPr>
        <w:spacing w:after="0" w:line="240" w:lineRule="auto"/>
        <w:contextualSpacing/>
        <w:rPr>
          <w:rFonts w:ascii="Times New Roman" w:eastAsia="Times New Roman" w:hAnsi="Times New Roman" w:cs="Times New Roman"/>
          <w:sz w:val="24"/>
          <w:szCs w:val="24"/>
          <w:highlight w:val="yellow"/>
        </w:rPr>
      </w:pPr>
    </w:p>
    <w:p w14:paraId="0431A379" w14:textId="465BD2F6" w:rsidR="0034638A" w:rsidRDefault="002D7817" w:rsidP="002D7817">
      <w:pPr>
        <w:spacing w:after="0" w:line="240" w:lineRule="auto"/>
        <w:contextualSpacing/>
        <w:rPr>
          <w:rFonts w:ascii="Times New Roman" w:eastAsia="Times New Roman" w:hAnsi="Times New Roman" w:cs="Times New Roman"/>
          <w:sz w:val="24"/>
          <w:szCs w:val="24"/>
        </w:rPr>
      </w:pPr>
      <w:r w:rsidRPr="00ED346C">
        <w:rPr>
          <w:rFonts w:ascii="Times New Roman" w:eastAsia="Times New Roman" w:hAnsi="Times New Roman" w:cs="Times New Roman"/>
          <w:sz w:val="24"/>
          <w:szCs w:val="24"/>
        </w:rPr>
        <w:t>Your simulation will read the reference stream and track page faults.  For each reference in the stream, you will check whether the referenced page is already in memory, if it is not in memory, you will insert it into memory using LRU to determine what page</w:t>
      </w:r>
      <w:r w:rsidR="0034638A" w:rsidRPr="00ED346C">
        <w:rPr>
          <w:rFonts w:ascii="Times New Roman" w:eastAsia="Times New Roman" w:hAnsi="Times New Roman" w:cs="Times New Roman"/>
          <w:sz w:val="24"/>
          <w:szCs w:val="24"/>
        </w:rPr>
        <w:t xml:space="preserve"> to replace if memory is full.</w:t>
      </w:r>
    </w:p>
    <w:p w14:paraId="16950C1E" w14:textId="77777777" w:rsidR="0034638A" w:rsidRDefault="0034638A" w:rsidP="002D7817">
      <w:pPr>
        <w:spacing w:after="0" w:line="240" w:lineRule="auto"/>
        <w:contextualSpacing/>
        <w:rPr>
          <w:rFonts w:ascii="Times New Roman" w:eastAsia="Times New Roman" w:hAnsi="Times New Roman" w:cs="Times New Roman"/>
          <w:sz w:val="24"/>
          <w:szCs w:val="24"/>
        </w:rPr>
      </w:pPr>
    </w:p>
    <w:p w14:paraId="206A1A04" w14:textId="77777777" w:rsidR="0050455D" w:rsidRDefault="0034638A" w:rsidP="002D7817">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calculate the page-fault rate for each memory size, y</w:t>
      </w:r>
      <w:r w:rsidR="002D7817" w:rsidRPr="002D7817">
        <w:rPr>
          <w:rFonts w:ascii="Times New Roman" w:eastAsia="Times New Roman" w:hAnsi="Times New Roman" w:cs="Times New Roman"/>
          <w:sz w:val="24"/>
          <w:szCs w:val="24"/>
        </w:rPr>
        <w:t xml:space="preserve">ou will track how many times the system faults and divide by the total number of references.  You will repeat this </w:t>
      </w:r>
      <w:r>
        <w:rPr>
          <w:rFonts w:ascii="Times New Roman" w:eastAsia="Times New Roman" w:hAnsi="Times New Roman" w:cs="Times New Roman"/>
          <w:sz w:val="24"/>
          <w:szCs w:val="24"/>
        </w:rPr>
        <w:t xml:space="preserve">calculation </w:t>
      </w:r>
      <w:r w:rsidR="002D7817" w:rsidRPr="002D7817">
        <w:rPr>
          <w:rFonts w:ascii="Times New Roman" w:eastAsia="Times New Roman" w:hAnsi="Times New Roman" w:cs="Times New Roman"/>
          <w:sz w:val="24"/>
          <w:szCs w:val="24"/>
        </w:rPr>
        <w:t>for each of the 1000 memory sizes.  Ideally you should discover that page-fault rate is a function of the memory size (more memory implies fewer page-faults).</w:t>
      </w:r>
      <w:r>
        <w:rPr>
          <w:rFonts w:ascii="Times New Roman" w:eastAsia="Times New Roman" w:hAnsi="Times New Roman" w:cs="Times New Roman"/>
          <w:sz w:val="24"/>
          <w:szCs w:val="24"/>
        </w:rPr>
        <w:t xml:space="preserve">  </w:t>
      </w:r>
    </w:p>
    <w:p w14:paraId="19B8E083" w14:textId="77777777" w:rsidR="0050455D" w:rsidRDefault="0050455D" w:rsidP="002D7817">
      <w:pPr>
        <w:spacing w:after="0" w:line="240" w:lineRule="auto"/>
        <w:contextualSpacing/>
        <w:rPr>
          <w:rFonts w:ascii="Times New Roman" w:eastAsia="Times New Roman" w:hAnsi="Times New Roman" w:cs="Times New Roman"/>
          <w:sz w:val="24"/>
          <w:szCs w:val="24"/>
        </w:rPr>
      </w:pPr>
    </w:p>
    <w:p w14:paraId="7C2FDE0F" w14:textId="3BEA33AC" w:rsidR="002D7817" w:rsidRDefault="0034638A" w:rsidP="002D7817">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r w:rsidR="00ED346C">
        <w:rPr>
          <w:rFonts w:ascii="Times New Roman" w:eastAsia="Times New Roman" w:hAnsi="Times New Roman" w:cs="Times New Roman"/>
          <w:sz w:val="24"/>
          <w:szCs w:val="24"/>
        </w:rPr>
        <w:t xml:space="preserve">to the console </w:t>
      </w:r>
      <w:r>
        <w:rPr>
          <w:rFonts w:ascii="Times New Roman" w:eastAsia="Times New Roman" w:hAnsi="Times New Roman" w:cs="Times New Roman"/>
          <w:sz w:val="24"/>
          <w:szCs w:val="24"/>
        </w:rPr>
        <w:t>the memory size</w:t>
      </w:r>
      <w:r w:rsidR="00ED346C">
        <w:rPr>
          <w:rFonts w:ascii="Times New Roman" w:eastAsia="Times New Roman" w:hAnsi="Times New Roman" w:cs="Times New Roman"/>
          <w:sz w:val="24"/>
          <w:szCs w:val="24"/>
        </w:rPr>
        <w:t>, number of page faults,</w:t>
      </w:r>
      <w:r>
        <w:rPr>
          <w:rFonts w:ascii="Times New Roman" w:eastAsia="Times New Roman" w:hAnsi="Times New Roman" w:cs="Times New Roman"/>
          <w:sz w:val="24"/>
          <w:szCs w:val="24"/>
        </w:rPr>
        <w:t xml:space="preserve"> and the page-fault rate</w:t>
      </w:r>
      <w:r w:rsidR="00ED346C">
        <w:rPr>
          <w:rFonts w:ascii="Times New Roman" w:eastAsia="Times New Roman" w:hAnsi="Times New Roman" w:cs="Times New Roman"/>
          <w:sz w:val="24"/>
          <w:szCs w:val="24"/>
        </w:rPr>
        <w:t xml:space="preserve"> for each memory size.  Each memory size should be on its own line and all values within a line should be separated by a comma</w:t>
      </w:r>
      <w:r>
        <w:rPr>
          <w:rFonts w:ascii="Times New Roman" w:eastAsia="Times New Roman" w:hAnsi="Times New Roman" w:cs="Times New Roman"/>
          <w:sz w:val="24"/>
          <w:szCs w:val="24"/>
        </w:rPr>
        <w:t>.  Your output should resemble the output below.</w:t>
      </w:r>
    </w:p>
    <w:p w14:paraId="4184FE74" w14:textId="77777777" w:rsidR="0050455D" w:rsidRDefault="0050455D" w:rsidP="002D7817">
      <w:pPr>
        <w:spacing w:after="0" w:line="240" w:lineRule="auto"/>
        <w:contextualSpacing/>
        <w:rPr>
          <w:rFonts w:ascii="Times New Roman" w:eastAsia="Times New Roman" w:hAnsi="Times New Roman" w:cs="Times New Roman"/>
          <w:sz w:val="24"/>
          <w:szCs w:val="24"/>
        </w:rPr>
      </w:pPr>
    </w:p>
    <w:p w14:paraId="419864EF" w14:textId="3ACDB74A" w:rsidR="002D7817" w:rsidRDefault="00C723BB" w:rsidP="0050455D">
      <w:pPr>
        <w:spacing w:after="0" w:line="240" w:lineRule="auto"/>
        <w:contextualSpacing/>
        <w:jc w:val="center"/>
        <w:rPr>
          <w:rFonts w:ascii="Times New Roman" w:eastAsia="Times New Roman" w:hAnsi="Times New Roman" w:cs="Times New Roman"/>
          <w:sz w:val="24"/>
          <w:szCs w:val="24"/>
          <w:highlight w:val="yellow"/>
        </w:rPr>
      </w:pPr>
      <w:r>
        <w:rPr>
          <w:noProof/>
        </w:rPr>
        <w:drawing>
          <wp:inline distT="0" distB="0" distL="0" distR="0" wp14:anchorId="0B14D72F" wp14:editId="78668E71">
            <wp:extent cx="4755864" cy="1750423"/>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9569" cy="1755467"/>
                    </a:xfrm>
                    <a:prstGeom prst="rect">
                      <a:avLst/>
                    </a:prstGeom>
                  </pic:spPr>
                </pic:pic>
              </a:graphicData>
            </a:graphic>
          </wp:inline>
        </w:drawing>
      </w:r>
    </w:p>
    <w:p w14:paraId="4D30DB40" w14:textId="77777777" w:rsidR="009A741F" w:rsidRDefault="009A741F" w:rsidP="0050455D">
      <w:pPr>
        <w:spacing w:after="0" w:line="240" w:lineRule="auto"/>
        <w:contextualSpacing/>
        <w:jc w:val="center"/>
        <w:rPr>
          <w:rFonts w:ascii="Times New Roman" w:eastAsia="Times New Roman" w:hAnsi="Times New Roman" w:cs="Times New Roman"/>
          <w:sz w:val="24"/>
          <w:szCs w:val="24"/>
          <w:highlight w:val="yellow"/>
        </w:rPr>
      </w:pPr>
    </w:p>
    <w:p w14:paraId="75C20522" w14:textId="640E38BA" w:rsidR="002D7817" w:rsidRPr="002D7817" w:rsidRDefault="002D7817" w:rsidP="009A741F">
      <w:pPr>
        <w:pageBreakBefore/>
        <w:spacing w:before="120" w:after="120" w:line="240" w:lineRule="auto"/>
        <w:jc w:val="center"/>
        <w:rPr>
          <w:rFonts w:ascii="Times New Roman" w:eastAsia="Times New Roman" w:hAnsi="Times New Roman" w:cs="Times New Roman"/>
          <w:b/>
          <w:sz w:val="20"/>
          <w:szCs w:val="20"/>
        </w:rPr>
      </w:pPr>
      <w:r w:rsidRPr="00BA0465">
        <w:rPr>
          <w:rFonts w:ascii="Times New Roman" w:eastAsia="Times New Roman" w:hAnsi="Times New Roman" w:cs="Times New Roman"/>
          <w:b/>
          <w:sz w:val="20"/>
          <w:szCs w:val="20"/>
        </w:rPr>
        <w:lastRenderedPageBreak/>
        <w:t>REPORT REQUIREMENTS</w:t>
      </w:r>
    </w:p>
    <w:p w14:paraId="05AD2739" w14:textId="77777777" w:rsidR="00BA0465" w:rsidRPr="00BA0465" w:rsidRDefault="00ED346C" w:rsidP="00BA0465">
      <w:pPr>
        <w:spacing w:after="0" w:line="240" w:lineRule="auto"/>
        <w:contextualSpacing/>
        <w:rPr>
          <w:rFonts w:ascii="Times New Roman" w:eastAsia="Times New Roman" w:hAnsi="Times New Roman" w:cs="Times New Roman"/>
          <w:sz w:val="24"/>
          <w:szCs w:val="24"/>
        </w:rPr>
      </w:pPr>
      <w:r w:rsidRPr="00ED346C">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un your file, redirecting your output to a file.  This is done with the redirect operator “&gt;” as shown below.  Copy this file to your host (Windows) machine and open it using Microsoft Excel, being sure to include commas as a delimiter.  </w:t>
      </w:r>
      <w:r w:rsidR="00BA0465" w:rsidRPr="00BA0465">
        <w:rPr>
          <w:rFonts w:ascii="Times New Roman" w:eastAsia="Times New Roman" w:hAnsi="Times New Roman" w:cs="Times New Roman"/>
          <w:sz w:val="24"/>
          <w:szCs w:val="24"/>
        </w:rPr>
        <w:t>Create two graphs in Excel: 1)the number of frames vs the number of page faults and 2) the number of frames vs page-fault rate.</w:t>
      </w:r>
    </w:p>
    <w:p w14:paraId="0F5FB1EC" w14:textId="77777777" w:rsidR="002D7817" w:rsidRDefault="002D7817" w:rsidP="002D7817">
      <w:pPr>
        <w:spacing w:after="0" w:line="240" w:lineRule="auto"/>
        <w:contextualSpacing/>
        <w:rPr>
          <w:rFonts w:ascii="Times New Roman" w:eastAsia="Times New Roman" w:hAnsi="Times New Roman" w:cs="Times New Roman"/>
          <w:sz w:val="24"/>
          <w:szCs w:val="24"/>
          <w:highlight w:val="yellow"/>
        </w:rPr>
      </w:pPr>
    </w:p>
    <w:p w14:paraId="4ACFF589" w14:textId="10524DBD" w:rsidR="00ED346C" w:rsidRDefault="00ED346C" w:rsidP="00ED346C">
      <w:pPr>
        <w:spacing w:after="0" w:line="240" w:lineRule="auto"/>
        <w:contextualSpacing/>
        <w:jc w:val="center"/>
        <w:rPr>
          <w:rFonts w:ascii="Times New Roman" w:eastAsia="Times New Roman" w:hAnsi="Times New Roman" w:cs="Times New Roman"/>
          <w:sz w:val="24"/>
          <w:szCs w:val="24"/>
          <w:highlight w:val="yellow"/>
        </w:rPr>
      </w:pPr>
      <w:r>
        <w:rPr>
          <w:noProof/>
        </w:rPr>
        <w:drawing>
          <wp:inline distT="0" distB="0" distL="0" distR="0" wp14:anchorId="407D177D" wp14:editId="2F5671E0">
            <wp:extent cx="4773566" cy="114953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75249" cy="1149937"/>
                    </a:xfrm>
                    <a:prstGeom prst="rect">
                      <a:avLst/>
                    </a:prstGeom>
                  </pic:spPr>
                </pic:pic>
              </a:graphicData>
            </a:graphic>
          </wp:inline>
        </w:drawing>
      </w:r>
    </w:p>
    <w:p w14:paraId="270B5666" w14:textId="77777777" w:rsidR="00ED346C" w:rsidRDefault="00ED346C" w:rsidP="002D7817">
      <w:pPr>
        <w:spacing w:after="0" w:line="240" w:lineRule="auto"/>
        <w:contextualSpacing/>
        <w:rPr>
          <w:rFonts w:ascii="Times New Roman" w:eastAsia="Times New Roman" w:hAnsi="Times New Roman" w:cs="Times New Roman"/>
          <w:sz w:val="24"/>
          <w:szCs w:val="24"/>
          <w:highlight w:val="yellow"/>
        </w:rPr>
      </w:pPr>
    </w:p>
    <w:p w14:paraId="527D4B2E" w14:textId="21616B4F" w:rsidR="00BA0465" w:rsidRDefault="00BA0465" w:rsidP="00BA0465">
      <w:pPr>
        <w:spacing w:after="0" w:line="240" w:lineRule="auto"/>
        <w:contextualSpacing/>
        <w:rPr>
          <w:rFonts w:ascii="Times New Roman" w:eastAsia="Times New Roman" w:hAnsi="Times New Roman" w:cs="Times New Roman"/>
          <w:sz w:val="24"/>
          <w:szCs w:val="24"/>
        </w:rPr>
      </w:pPr>
      <w:r w:rsidRPr="00BA0465">
        <w:rPr>
          <w:rFonts w:ascii="Times New Roman" w:eastAsia="Times New Roman" w:hAnsi="Times New Roman" w:cs="Times New Roman"/>
          <w:sz w:val="24"/>
          <w:szCs w:val="24"/>
        </w:rPr>
        <w:t xml:space="preserve">Based on your results, write a short (about 3 paragraphs) recommendation for the “optimum” number of frames for this process.  Be sure to </w:t>
      </w:r>
      <w:r>
        <w:rPr>
          <w:rFonts w:ascii="Times New Roman" w:eastAsia="Times New Roman" w:hAnsi="Times New Roman" w:cs="Times New Roman"/>
          <w:sz w:val="24"/>
          <w:szCs w:val="24"/>
        </w:rPr>
        <w:t>back up your recommendation.  Assume there is a requirement to keep the page-fault rate below 10%. Be sure to address any interesting features on your graphs.</w:t>
      </w:r>
    </w:p>
    <w:p w14:paraId="4A408421" w14:textId="77777777" w:rsidR="00BA0465" w:rsidRDefault="00BA0465" w:rsidP="002D7817">
      <w:pPr>
        <w:spacing w:after="0" w:line="240" w:lineRule="auto"/>
        <w:contextualSpacing/>
        <w:rPr>
          <w:rFonts w:ascii="Times New Roman" w:eastAsia="Times New Roman" w:hAnsi="Times New Roman" w:cs="Times New Roman"/>
          <w:sz w:val="24"/>
          <w:szCs w:val="24"/>
          <w:highlight w:val="yellow"/>
        </w:rPr>
      </w:pPr>
    </w:p>
    <w:p w14:paraId="4F2A02AD" w14:textId="3534D11A" w:rsidR="00CE3060" w:rsidRPr="00AC3AD0" w:rsidRDefault="000546C8" w:rsidP="00CE3060">
      <w:pPr>
        <w:spacing w:before="120" w:after="120" w:line="240" w:lineRule="auto"/>
        <w:jc w:val="center"/>
        <w:rPr>
          <w:rFonts w:ascii="Times New Roman" w:eastAsia="Times New Roman" w:hAnsi="Times New Roman" w:cs="Times New Roman"/>
          <w:b/>
          <w:sz w:val="20"/>
          <w:szCs w:val="20"/>
        </w:rPr>
      </w:pPr>
      <w:r w:rsidRPr="00AC3AD0">
        <w:rPr>
          <w:rFonts w:ascii="Times New Roman" w:eastAsia="Times New Roman" w:hAnsi="Times New Roman" w:cs="Times New Roman"/>
          <w:b/>
          <w:sz w:val="20"/>
          <w:szCs w:val="20"/>
        </w:rPr>
        <w:t>HINTS/PLAN OF ATTACK</w:t>
      </w:r>
    </w:p>
    <w:p w14:paraId="178F3F59" w14:textId="77777777" w:rsidR="0039312E" w:rsidRDefault="00F50928" w:rsidP="00F50928">
      <w:pPr>
        <w:spacing w:after="0" w:line="240" w:lineRule="auto"/>
        <w:contextualSpacing/>
        <w:rPr>
          <w:rFonts w:ascii="Times New Roman" w:eastAsia="Times New Roman" w:hAnsi="Times New Roman" w:cs="Times New Roman"/>
          <w:sz w:val="24"/>
          <w:szCs w:val="24"/>
        </w:rPr>
      </w:pPr>
      <w:bookmarkStart w:id="4" w:name="expectations"/>
      <w:r w:rsidRPr="00F50928">
        <w:rPr>
          <w:rFonts w:ascii="Times New Roman" w:eastAsia="Times New Roman" w:hAnsi="Times New Roman" w:cs="Times New Roman"/>
          <w:sz w:val="24"/>
          <w:szCs w:val="24"/>
        </w:rPr>
        <w:t>At first glance one would think that this would require a separate simulation “run” for each size of memory</w:t>
      </w:r>
      <w:r>
        <w:rPr>
          <w:rFonts w:ascii="Times New Roman" w:eastAsia="Times New Roman" w:hAnsi="Times New Roman" w:cs="Times New Roman"/>
          <w:sz w:val="24"/>
          <w:szCs w:val="24"/>
        </w:rPr>
        <w:t xml:space="preserve"> but</w:t>
      </w:r>
      <w:r w:rsidRPr="00F50928">
        <w:rPr>
          <w:rFonts w:ascii="Times New Roman" w:eastAsia="Times New Roman" w:hAnsi="Times New Roman" w:cs="Times New Roman"/>
          <w:sz w:val="24"/>
          <w:szCs w:val="24"/>
        </w:rPr>
        <w:t>, there is</w:t>
      </w:r>
      <w:r>
        <w:rPr>
          <w:rFonts w:ascii="Times New Roman" w:eastAsia="Times New Roman" w:hAnsi="Times New Roman" w:cs="Times New Roman"/>
          <w:sz w:val="24"/>
          <w:szCs w:val="24"/>
        </w:rPr>
        <w:t xml:space="preserve"> actually</w:t>
      </w:r>
      <w:r w:rsidRPr="00F50928">
        <w:rPr>
          <w:rFonts w:ascii="Times New Roman" w:eastAsia="Times New Roman" w:hAnsi="Times New Roman" w:cs="Times New Roman"/>
          <w:sz w:val="24"/>
          <w:szCs w:val="24"/>
        </w:rPr>
        <w:t xml:space="preserve"> a nice way to do this in a single run using a LRU Stack</w:t>
      </w:r>
      <w:r>
        <w:rPr>
          <w:rFonts w:ascii="Times New Roman" w:eastAsia="Times New Roman" w:hAnsi="Times New Roman" w:cs="Times New Roman"/>
          <w:sz w:val="24"/>
          <w:szCs w:val="24"/>
        </w:rPr>
        <w:t>.  Review the book’s description of a stack implement</w:t>
      </w:r>
      <w:r w:rsidR="0039312E">
        <w:rPr>
          <w:rFonts w:ascii="Times New Roman" w:eastAsia="Times New Roman" w:hAnsi="Times New Roman" w:cs="Times New Roman"/>
          <w:sz w:val="24"/>
          <w:szCs w:val="24"/>
        </w:rPr>
        <w:t>ation of LRU in section 9.4.4.</w:t>
      </w:r>
    </w:p>
    <w:p w14:paraId="158D74DF" w14:textId="77777777" w:rsidR="0039312E" w:rsidRDefault="0039312E" w:rsidP="00F50928">
      <w:pPr>
        <w:spacing w:after="0" w:line="240" w:lineRule="auto"/>
        <w:contextualSpacing/>
        <w:rPr>
          <w:rFonts w:ascii="Times New Roman" w:eastAsia="Times New Roman" w:hAnsi="Times New Roman" w:cs="Times New Roman"/>
          <w:sz w:val="24"/>
          <w:szCs w:val="24"/>
        </w:rPr>
      </w:pPr>
    </w:p>
    <w:p w14:paraId="794C49D6" w14:textId="5D3292BA" w:rsidR="0039312E" w:rsidRDefault="0039312E" w:rsidP="00F50928">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Begin this PEX by building a stack ADT.  You will need to be able to find a value in the stack, report its depth, and move it to the top of the stack.  If the value is not in the stack, you will pop a new node onto the top of the stack and report back an invalid depth (e.g. -1).  Print out the </w:t>
      </w:r>
      <w:r w:rsidR="00AC3AD0">
        <w:rPr>
          <w:rFonts w:ascii="Times New Roman" w:eastAsia="Times New Roman" w:hAnsi="Times New Roman" w:cs="Times New Roman"/>
          <w:sz w:val="24"/>
          <w:szCs w:val="24"/>
        </w:rPr>
        <w:t xml:space="preserve">referenced page and the </w:t>
      </w:r>
      <w:r>
        <w:rPr>
          <w:rFonts w:ascii="Times New Roman" w:eastAsia="Times New Roman" w:hAnsi="Times New Roman" w:cs="Times New Roman"/>
          <w:sz w:val="24"/>
          <w:szCs w:val="24"/>
        </w:rPr>
        <w:t>depth returned by your</w:t>
      </w:r>
      <w:r w:rsidR="00AC3AD0">
        <w:rPr>
          <w:rFonts w:ascii="Times New Roman" w:eastAsia="Times New Roman" w:hAnsi="Times New Roman" w:cs="Times New Roman"/>
          <w:sz w:val="24"/>
          <w:szCs w:val="24"/>
        </w:rPr>
        <w:t xml:space="preserve"> stack function.  Desk-check your program by tracking the stack by hand and ensuring correct functionality for the first several references.</w:t>
      </w:r>
    </w:p>
    <w:p w14:paraId="2FF7BE36" w14:textId="77777777" w:rsidR="0039312E" w:rsidRDefault="0039312E" w:rsidP="00F50928">
      <w:pPr>
        <w:spacing w:after="0" w:line="240" w:lineRule="auto"/>
        <w:contextualSpacing/>
        <w:rPr>
          <w:rFonts w:ascii="Times New Roman" w:eastAsia="Times New Roman" w:hAnsi="Times New Roman" w:cs="Times New Roman"/>
          <w:sz w:val="24"/>
          <w:szCs w:val="24"/>
        </w:rPr>
      </w:pPr>
    </w:p>
    <w:p w14:paraId="278E2262" w14:textId="5C72E343" w:rsidR="0039312E" w:rsidRDefault="00F50928" w:rsidP="00F50928">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trick here will be to not limit our stack to the size of memory, thus never remove a page from the stack</w:t>
      </w:r>
      <w:r w:rsidR="0039312E">
        <w:rPr>
          <w:rFonts w:ascii="Times New Roman" w:eastAsia="Times New Roman" w:hAnsi="Times New Roman" w:cs="Times New Roman"/>
          <w:sz w:val="24"/>
          <w:szCs w:val="24"/>
        </w:rPr>
        <w:t xml:space="preserve"> as we “swap out” pages.  Instead, </w:t>
      </w:r>
      <w:r w:rsidR="00AC3AD0">
        <w:rPr>
          <w:rFonts w:ascii="Times New Roman" w:eastAsia="Times New Roman" w:hAnsi="Times New Roman" w:cs="Times New Roman"/>
          <w:sz w:val="24"/>
          <w:szCs w:val="24"/>
        </w:rPr>
        <w:t>you</w:t>
      </w:r>
      <w:r w:rsidR="0039312E">
        <w:rPr>
          <w:rFonts w:ascii="Times New Roman" w:eastAsia="Times New Roman" w:hAnsi="Times New Roman" w:cs="Times New Roman"/>
          <w:sz w:val="24"/>
          <w:szCs w:val="24"/>
        </w:rPr>
        <w:t xml:space="preserve"> will just let the LRU stack overflow </w:t>
      </w:r>
      <w:r w:rsidR="00AC3AD0">
        <w:rPr>
          <w:rFonts w:ascii="Times New Roman" w:eastAsia="Times New Roman" w:hAnsi="Times New Roman" w:cs="Times New Roman"/>
          <w:sz w:val="24"/>
          <w:szCs w:val="24"/>
        </w:rPr>
        <w:t>your</w:t>
      </w:r>
      <w:r w:rsidR="0039312E">
        <w:rPr>
          <w:rFonts w:ascii="Times New Roman" w:eastAsia="Times New Roman" w:hAnsi="Times New Roman" w:cs="Times New Roman"/>
          <w:sz w:val="24"/>
          <w:szCs w:val="24"/>
        </w:rPr>
        <w:t xml:space="preserve"> physical memory size</w:t>
      </w:r>
      <w:r>
        <w:rPr>
          <w:rFonts w:ascii="Times New Roman" w:eastAsia="Times New Roman" w:hAnsi="Times New Roman" w:cs="Times New Roman"/>
          <w:sz w:val="24"/>
          <w:szCs w:val="24"/>
        </w:rPr>
        <w:t>.</w:t>
      </w:r>
      <w:r w:rsidR="0039312E">
        <w:rPr>
          <w:rFonts w:ascii="Times New Roman" w:eastAsia="Times New Roman" w:hAnsi="Times New Roman" w:cs="Times New Roman"/>
          <w:sz w:val="24"/>
          <w:szCs w:val="24"/>
        </w:rPr>
        <w:t xml:space="preserve">  This will allow </w:t>
      </w:r>
      <w:r w:rsidR="00AC3AD0">
        <w:rPr>
          <w:rFonts w:ascii="Times New Roman" w:eastAsia="Times New Roman" w:hAnsi="Times New Roman" w:cs="Times New Roman"/>
          <w:sz w:val="24"/>
          <w:szCs w:val="24"/>
        </w:rPr>
        <w:t>you</w:t>
      </w:r>
      <w:r w:rsidR="0039312E">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consider </w:t>
      </w:r>
      <w:r w:rsidR="0039312E">
        <w:rPr>
          <w:rFonts w:ascii="Times New Roman" w:eastAsia="Times New Roman" w:hAnsi="Times New Roman" w:cs="Times New Roman"/>
          <w:sz w:val="24"/>
          <w:szCs w:val="24"/>
        </w:rPr>
        <w:t>the page to have been</w:t>
      </w:r>
      <w:r>
        <w:rPr>
          <w:rFonts w:ascii="Times New Roman" w:eastAsia="Times New Roman" w:hAnsi="Times New Roman" w:cs="Times New Roman"/>
          <w:sz w:val="24"/>
          <w:szCs w:val="24"/>
        </w:rPr>
        <w:t xml:space="preserve"> in memory if its depth in the stack </w:t>
      </w:r>
      <w:r w:rsidR="0039312E">
        <w:rPr>
          <w:rFonts w:ascii="Times New Roman" w:eastAsia="Times New Roman" w:hAnsi="Times New Roman" w:cs="Times New Roman"/>
          <w:sz w:val="24"/>
          <w:szCs w:val="24"/>
        </w:rPr>
        <w:t>wa</w:t>
      </w:r>
      <w:r>
        <w:rPr>
          <w:rFonts w:ascii="Times New Roman" w:eastAsia="Times New Roman" w:hAnsi="Times New Roman" w:cs="Times New Roman"/>
          <w:sz w:val="24"/>
          <w:szCs w:val="24"/>
        </w:rPr>
        <w:t>s less than or equal to the size of memory.  Otherwise (if it</w:t>
      </w:r>
      <w:r w:rsidR="0039312E">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not in the stack or it</w:t>
      </w:r>
      <w:r w:rsidR="0039312E">
        <w:rPr>
          <w:rFonts w:ascii="Times New Roman" w:eastAsia="Times New Roman" w:hAnsi="Times New Roman" w:cs="Times New Roman"/>
          <w:sz w:val="24"/>
          <w:szCs w:val="24"/>
        </w:rPr>
        <w:t xml:space="preserve"> wa</w:t>
      </w:r>
      <w:r>
        <w:rPr>
          <w:rFonts w:ascii="Times New Roman" w:eastAsia="Times New Roman" w:hAnsi="Times New Roman" w:cs="Times New Roman"/>
          <w:sz w:val="24"/>
          <w:szCs w:val="24"/>
        </w:rPr>
        <w:t>s deeper than the size of memory), it</w:t>
      </w:r>
      <w:r w:rsidR="0039312E">
        <w:rPr>
          <w:rFonts w:ascii="Times New Roman" w:eastAsia="Times New Roman" w:hAnsi="Times New Roman" w:cs="Times New Roman"/>
          <w:sz w:val="24"/>
          <w:szCs w:val="24"/>
        </w:rPr>
        <w:t xml:space="preserve"> wasn’t</w:t>
      </w:r>
      <w:r>
        <w:rPr>
          <w:rFonts w:ascii="Times New Roman" w:eastAsia="Times New Roman" w:hAnsi="Times New Roman" w:cs="Times New Roman"/>
          <w:sz w:val="24"/>
          <w:szCs w:val="24"/>
        </w:rPr>
        <w:t xml:space="preserve"> in memory and </w:t>
      </w:r>
      <w:r w:rsidR="00AC3AD0">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count this as a page fault.  In this way, </w:t>
      </w:r>
      <w:r w:rsidR="00AC3AD0">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will be able to simulate all memory sizes simultaneously and only require a single pass through the trace file.</w:t>
      </w:r>
    </w:p>
    <w:p w14:paraId="64A8E8EC" w14:textId="77777777" w:rsidR="0039312E" w:rsidRDefault="0039312E" w:rsidP="00F50928">
      <w:pPr>
        <w:spacing w:after="0" w:line="240" w:lineRule="auto"/>
        <w:contextualSpacing/>
        <w:rPr>
          <w:rFonts w:ascii="Times New Roman" w:eastAsia="Times New Roman" w:hAnsi="Times New Roman" w:cs="Times New Roman"/>
          <w:sz w:val="24"/>
          <w:szCs w:val="24"/>
        </w:rPr>
      </w:pPr>
    </w:p>
    <w:p w14:paraId="363558CD" w14:textId="203B0087" w:rsidR="00795D06" w:rsidRPr="0039312E" w:rsidRDefault="0039312E" w:rsidP="00F50928">
      <w:pPr>
        <w:spacing w:after="0" w:line="240" w:lineRule="auto"/>
        <w:contextualSpacing/>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Use an array to track the number of page faults for each memory size.  If your stack function reports a -1, this is a page fault for all memory sizes and every element in the array needs to be incremented.  If your stack function reports back a valid depth </w:t>
      </w:r>
      <w:r w:rsidRPr="0039312E">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then this is a hit for all </w:t>
      </w:r>
      <w:r w:rsidR="00AC3AD0">
        <w:rPr>
          <w:rFonts w:ascii="Times New Roman" w:eastAsia="Times New Roman" w:hAnsi="Times New Roman" w:cs="Times New Roman"/>
          <w:sz w:val="24"/>
          <w:szCs w:val="24"/>
        </w:rPr>
        <w:t>memory</w:t>
      </w:r>
      <w:r>
        <w:rPr>
          <w:rFonts w:ascii="Times New Roman" w:eastAsia="Times New Roman" w:hAnsi="Times New Roman" w:cs="Times New Roman"/>
          <w:sz w:val="24"/>
          <w:szCs w:val="24"/>
        </w:rPr>
        <w:t xml:space="preserve"> sizes greater than or equal to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but a miss for all frame sizes less than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Therefore, increment the </w:t>
      </w:r>
      <w:r w:rsidR="00AC3AD0">
        <w:rPr>
          <w:rFonts w:ascii="Times New Roman" w:eastAsia="Times New Roman" w:hAnsi="Times New Roman" w:cs="Times New Roman"/>
          <w:sz w:val="24"/>
          <w:szCs w:val="24"/>
        </w:rPr>
        <w:t>array elements</w:t>
      </w:r>
      <w:r>
        <w:rPr>
          <w:rFonts w:ascii="Times New Roman" w:eastAsia="Times New Roman" w:hAnsi="Times New Roman" w:cs="Times New Roman"/>
          <w:sz w:val="24"/>
          <w:szCs w:val="24"/>
        </w:rPr>
        <w:t xml:space="preserve"> for sizes 1 to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-1.</w:t>
      </w:r>
    </w:p>
    <w:p w14:paraId="4715FA8F" w14:textId="77777777" w:rsidR="0082042A" w:rsidRPr="004D5F9E" w:rsidRDefault="0082042A" w:rsidP="00EB7953">
      <w:pPr>
        <w:pageBreakBefore/>
        <w:spacing w:before="120" w:after="120" w:line="240" w:lineRule="auto"/>
        <w:jc w:val="center"/>
        <w:rPr>
          <w:rFonts w:ascii="Times New Roman" w:eastAsia="Times New Roman" w:hAnsi="Times New Roman" w:cs="Times New Roman"/>
          <w:b/>
          <w:sz w:val="20"/>
          <w:szCs w:val="20"/>
        </w:rPr>
      </w:pPr>
      <w:r w:rsidRPr="004D5F9E">
        <w:rPr>
          <w:rFonts w:ascii="Times New Roman" w:eastAsia="Times New Roman" w:hAnsi="Times New Roman" w:cs="Times New Roman"/>
          <w:b/>
          <w:sz w:val="20"/>
          <w:szCs w:val="20"/>
        </w:rPr>
        <w:lastRenderedPageBreak/>
        <w:t>EXPECTATIONS</w:t>
      </w:r>
      <w:bookmarkEnd w:id="4"/>
    </w:p>
    <w:tbl>
      <w:tblPr>
        <w:tblStyle w:val="TableGrid"/>
        <w:tblW w:w="0" w:type="auto"/>
        <w:tblLook w:val="04A0" w:firstRow="1" w:lastRow="0" w:firstColumn="1" w:lastColumn="0" w:noHBand="0" w:noVBand="1"/>
      </w:tblPr>
      <w:tblGrid>
        <w:gridCol w:w="8388"/>
        <w:gridCol w:w="1188"/>
      </w:tblGrid>
      <w:tr w:rsidR="005C5358" w:rsidRPr="004D5F9E" w14:paraId="79A13838" w14:textId="77777777" w:rsidTr="00850B87">
        <w:tc>
          <w:tcPr>
            <w:tcW w:w="8388" w:type="dxa"/>
            <w:tcBorders>
              <w:bottom w:val="nil"/>
            </w:tcBorders>
          </w:tcPr>
          <w:p w14:paraId="1634BB0D" w14:textId="7FF89C03" w:rsidR="009A7DC5" w:rsidRPr="004D5F9E" w:rsidRDefault="009A7DC5" w:rsidP="009A7DC5">
            <w:pPr>
              <w:contextualSpacing/>
              <w:rPr>
                <w:b/>
                <w:sz w:val="24"/>
                <w:szCs w:val="24"/>
              </w:rPr>
            </w:pPr>
            <w:r w:rsidRPr="004D5F9E">
              <w:rPr>
                <w:b/>
                <w:sz w:val="24"/>
                <w:szCs w:val="24"/>
              </w:rPr>
              <w:t>Requirements</w:t>
            </w:r>
          </w:p>
          <w:p w14:paraId="54BCE001" w14:textId="229EDCD4" w:rsidR="005C5358" w:rsidRPr="004D5F9E" w:rsidRDefault="0059307B" w:rsidP="00BB540E">
            <w:pPr>
              <w:numPr>
                <w:ilvl w:val="0"/>
                <w:numId w:val="9"/>
              </w:numPr>
              <w:ind w:left="360"/>
              <w:contextualSpacing/>
              <w:rPr>
                <w:sz w:val="24"/>
                <w:szCs w:val="24"/>
              </w:rPr>
            </w:pPr>
            <w:r w:rsidRPr="004D5F9E">
              <w:rPr>
                <w:sz w:val="24"/>
                <w:szCs w:val="24"/>
              </w:rPr>
              <w:t>Coding Standards</w:t>
            </w:r>
          </w:p>
        </w:tc>
        <w:tc>
          <w:tcPr>
            <w:tcW w:w="1188" w:type="dxa"/>
            <w:tcBorders>
              <w:bottom w:val="nil"/>
            </w:tcBorders>
          </w:tcPr>
          <w:p w14:paraId="48CA4CDC" w14:textId="77777777" w:rsidR="007F07D6" w:rsidRPr="004D5F9E" w:rsidRDefault="007F07D6" w:rsidP="005C5358">
            <w:pPr>
              <w:contextualSpacing/>
              <w:jc w:val="center"/>
              <w:rPr>
                <w:b/>
                <w:color w:val="FF0000"/>
                <w:sz w:val="24"/>
                <w:szCs w:val="24"/>
              </w:rPr>
            </w:pPr>
          </w:p>
          <w:p w14:paraId="6CEA7541" w14:textId="7207D56D" w:rsidR="005C5358" w:rsidRPr="004D5F9E" w:rsidRDefault="00524896" w:rsidP="00AE2C5E">
            <w:pPr>
              <w:contextualSpacing/>
              <w:jc w:val="center"/>
              <w:rPr>
                <w:b/>
                <w:color w:val="FF0000"/>
                <w:sz w:val="24"/>
                <w:szCs w:val="24"/>
              </w:rPr>
            </w:pPr>
            <w:r w:rsidRPr="004D5F9E">
              <w:rPr>
                <w:b/>
                <w:color w:val="FF0000"/>
                <w:sz w:val="24"/>
                <w:szCs w:val="24"/>
              </w:rPr>
              <w:t>+10/10</w:t>
            </w:r>
          </w:p>
        </w:tc>
      </w:tr>
      <w:tr w:rsidR="005C5358" w:rsidRPr="004D5F9E" w14:paraId="2D58A543" w14:textId="77777777" w:rsidTr="00850B87">
        <w:tc>
          <w:tcPr>
            <w:tcW w:w="8388" w:type="dxa"/>
            <w:tcBorders>
              <w:top w:val="nil"/>
              <w:bottom w:val="nil"/>
            </w:tcBorders>
          </w:tcPr>
          <w:p w14:paraId="24F8E62B" w14:textId="5C6F12A2" w:rsidR="005C5358" w:rsidRPr="004D5F9E" w:rsidRDefault="009A7DC5" w:rsidP="00AA2D15">
            <w:pPr>
              <w:numPr>
                <w:ilvl w:val="1"/>
                <w:numId w:val="9"/>
              </w:numPr>
              <w:ind w:left="720"/>
              <w:contextualSpacing/>
              <w:rPr>
                <w:sz w:val="24"/>
                <w:szCs w:val="24"/>
              </w:rPr>
            </w:pPr>
            <w:r w:rsidRPr="004D5F9E">
              <w:rPr>
                <w:sz w:val="24"/>
                <w:szCs w:val="24"/>
              </w:rPr>
              <w:t>Proper decomposition</w:t>
            </w:r>
            <w:r w:rsidR="000A06F6" w:rsidRPr="004D5F9E">
              <w:rPr>
                <w:sz w:val="24"/>
                <w:szCs w:val="24"/>
              </w:rPr>
              <w:t xml:space="preserve">, commenting, naming conventions, indentation, </w:t>
            </w:r>
            <w:r w:rsidR="00DD7DE2">
              <w:rPr>
                <w:sz w:val="24"/>
                <w:szCs w:val="24"/>
              </w:rPr>
              <w:t xml:space="preserve">no global variables, </w:t>
            </w:r>
            <w:r w:rsidR="000A06F6" w:rsidRPr="004D5F9E">
              <w:rPr>
                <w:sz w:val="24"/>
                <w:szCs w:val="24"/>
              </w:rPr>
              <w:t>etc.</w:t>
            </w:r>
          </w:p>
        </w:tc>
        <w:tc>
          <w:tcPr>
            <w:tcW w:w="1188" w:type="dxa"/>
            <w:tcBorders>
              <w:top w:val="nil"/>
              <w:bottom w:val="nil"/>
            </w:tcBorders>
          </w:tcPr>
          <w:p w14:paraId="7BA2BDCF" w14:textId="3193B36E" w:rsidR="005C5358" w:rsidRPr="004D5F9E" w:rsidRDefault="005C5358" w:rsidP="005C5358">
            <w:pPr>
              <w:contextualSpacing/>
              <w:jc w:val="center"/>
              <w:rPr>
                <w:b/>
                <w:color w:val="FF0000"/>
                <w:sz w:val="24"/>
                <w:szCs w:val="24"/>
              </w:rPr>
            </w:pPr>
          </w:p>
        </w:tc>
      </w:tr>
      <w:tr w:rsidR="000A06F6" w:rsidRPr="004D5F9E" w14:paraId="0DB7759A" w14:textId="77777777" w:rsidTr="005C5358">
        <w:tc>
          <w:tcPr>
            <w:tcW w:w="8388" w:type="dxa"/>
            <w:tcBorders>
              <w:top w:val="nil"/>
              <w:bottom w:val="nil"/>
            </w:tcBorders>
          </w:tcPr>
          <w:p w14:paraId="519FFE7C" w14:textId="77777777" w:rsidR="000A06F6" w:rsidRPr="004D5F9E" w:rsidRDefault="000A06F6" w:rsidP="000A06F6">
            <w:pPr>
              <w:numPr>
                <w:ilvl w:val="1"/>
                <w:numId w:val="9"/>
              </w:numPr>
              <w:ind w:left="720"/>
              <w:contextualSpacing/>
              <w:rPr>
                <w:sz w:val="24"/>
                <w:szCs w:val="24"/>
              </w:rPr>
            </w:pPr>
            <w:r w:rsidRPr="004D5F9E">
              <w:rPr>
                <w:sz w:val="24"/>
                <w:szCs w:val="24"/>
              </w:rPr>
              <w:t>Memory management</w:t>
            </w:r>
          </w:p>
          <w:p w14:paraId="128FFCD5" w14:textId="38E33D4A" w:rsidR="00AC3AD0" w:rsidRPr="004D5F9E" w:rsidRDefault="00AC3AD0" w:rsidP="000A06F6">
            <w:pPr>
              <w:numPr>
                <w:ilvl w:val="2"/>
                <w:numId w:val="9"/>
              </w:numPr>
              <w:ind w:left="1080"/>
              <w:contextualSpacing/>
              <w:rPr>
                <w:sz w:val="24"/>
                <w:szCs w:val="24"/>
              </w:rPr>
            </w:pPr>
            <w:r w:rsidRPr="004D5F9E">
              <w:rPr>
                <w:sz w:val="24"/>
                <w:szCs w:val="24"/>
              </w:rPr>
              <w:t>Proper allocation of memory</w:t>
            </w:r>
          </w:p>
          <w:p w14:paraId="38F6B50E" w14:textId="59EC5949" w:rsidR="000A06F6" w:rsidRPr="004D5F9E" w:rsidRDefault="000A06F6" w:rsidP="000A06F6">
            <w:pPr>
              <w:numPr>
                <w:ilvl w:val="2"/>
                <w:numId w:val="9"/>
              </w:numPr>
              <w:ind w:left="1080"/>
              <w:contextualSpacing/>
              <w:rPr>
                <w:sz w:val="24"/>
                <w:szCs w:val="24"/>
              </w:rPr>
            </w:pPr>
            <w:r w:rsidRPr="004D5F9E">
              <w:rPr>
                <w:sz w:val="24"/>
                <w:szCs w:val="24"/>
              </w:rPr>
              <w:t>Free of memory leaks</w:t>
            </w:r>
          </w:p>
        </w:tc>
        <w:tc>
          <w:tcPr>
            <w:tcW w:w="1188" w:type="dxa"/>
            <w:tcBorders>
              <w:top w:val="nil"/>
              <w:bottom w:val="nil"/>
            </w:tcBorders>
          </w:tcPr>
          <w:p w14:paraId="6B8CA589" w14:textId="0A574E1E" w:rsidR="000A06F6" w:rsidRPr="004D5F9E" w:rsidRDefault="000A06F6" w:rsidP="005C5358">
            <w:pPr>
              <w:contextualSpacing/>
              <w:jc w:val="center"/>
              <w:rPr>
                <w:b/>
                <w:color w:val="FF0000"/>
                <w:sz w:val="24"/>
                <w:szCs w:val="24"/>
              </w:rPr>
            </w:pPr>
          </w:p>
        </w:tc>
      </w:tr>
      <w:tr w:rsidR="00A14A50" w:rsidRPr="004D5F9E" w14:paraId="4808CC15" w14:textId="77777777" w:rsidTr="005C5358">
        <w:tc>
          <w:tcPr>
            <w:tcW w:w="8388" w:type="dxa"/>
            <w:tcBorders>
              <w:top w:val="nil"/>
              <w:bottom w:val="nil"/>
            </w:tcBorders>
          </w:tcPr>
          <w:p w14:paraId="148A22A0" w14:textId="3D90369E" w:rsidR="00A14A50" w:rsidRPr="004D5F9E" w:rsidRDefault="00A14A50" w:rsidP="000A06F6">
            <w:pPr>
              <w:numPr>
                <w:ilvl w:val="1"/>
                <w:numId w:val="9"/>
              </w:numPr>
              <w:ind w:left="720"/>
              <w:contextualSpacing/>
              <w:rPr>
                <w:rFonts w:ascii="Courier New" w:hAnsi="Courier New" w:cs="Courier New"/>
                <w:sz w:val="24"/>
                <w:szCs w:val="24"/>
              </w:rPr>
            </w:pPr>
            <w:r w:rsidRPr="004D5F9E">
              <w:rPr>
                <w:rFonts w:ascii="Courier New" w:hAnsi="Courier New" w:cs="Courier New"/>
                <w:sz w:val="24"/>
                <w:szCs w:val="24"/>
              </w:rPr>
              <w:t>makefile</w:t>
            </w:r>
          </w:p>
          <w:p w14:paraId="6B0EE34D" w14:textId="77777777" w:rsidR="00AA2D15" w:rsidRPr="004D5F9E" w:rsidRDefault="00AA2D15" w:rsidP="00A14A50">
            <w:pPr>
              <w:numPr>
                <w:ilvl w:val="2"/>
                <w:numId w:val="9"/>
              </w:numPr>
              <w:ind w:left="1080"/>
              <w:contextualSpacing/>
              <w:rPr>
                <w:sz w:val="24"/>
                <w:szCs w:val="24"/>
              </w:rPr>
            </w:pPr>
            <w:r w:rsidRPr="004D5F9E">
              <w:rPr>
                <w:rFonts w:ascii="Courier New" w:hAnsi="Courier New" w:cs="Courier New"/>
                <w:sz w:val="24"/>
                <w:szCs w:val="24"/>
              </w:rPr>
              <w:t>clean:</w:t>
            </w:r>
            <w:r w:rsidRPr="004D5F9E">
              <w:rPr>
                <w:sz w:val="24"/>
                <w:szCs w:val="24"/>
              </w:rPr>
              <w:t xml:space="preserve"> target</w:t>
            </w:r>
          </w:p>
          <w:p w14:paraId="011155DB" w14:textId="492E8AE1" w:rsidR="00AA2D15" w:rsidRPr="004D5F9E" w:rsidRDefault="00AC3AD0" w:rsidP="00AC3AD0">
            <w:pPr>
              <w:numPr>
                <w:ilvl w:val="2"/>
                <w:numId w:val="9"/>
              </w:numPr>
              <w:ind w:left="1080"/>
              <w:contextualSpacing/>
              <w:rPr>
                <w:sz w:val="24"/>
                <w:szCs w:val="24"/>
              </w:rPr>
            </w:pPr>
            <w:r w:rsidRPr="004D5F9E">
              <w:rPr>
                <w:sz w:val="24"/>
                <w:szCs w:val="24"/>
              </w:rPr>
              <w:t>properly compiles program without warnings or errors</w:t>
            </w:r>
          </w:p>
        </w:tc>
        <w:tc>
          <w:tcPr>
            <w:tcW w:w="1188" w:type="dxa"/>
            <w:tcBorders>
              <w:top w:val="nil"/>
              <w:bottom w:val="nil"/>
            </w:tcBorders>
          </w:tcPr>
          <w:p w14:paraId="11175AF3" w14:textId="77777777" w:rsidR="00A14A50" w:rsidRPr="004D5F9E" w:rsidRDefault="00A14A50" w:rsidP="005C5358">
            <w:pPr>
              <w:contextualSpacing/>
              <w:jc w:val="center"/>
              <w:rPr>
                <w:b/>
                <w:color w:val="FF0000"/>
                <w:sz w:val="24"/>
                <w:szCs w:val="24"/>
              </w:rPr>
            </w:pPr>
          </w:p>
        </w:tc>
      </w:tr>
      <w:tr w:rsidR="000A06F6" w:rsidRPr="001C76E3" w14:paraId="426AE1AB" w14:textId="77777777" w:rsidTr="005C5358">
        <w:tc>
          <w:tcPr>
            <w:tcW w:w="8388" w:type="dxa"/>
            <w:tcBorders>
              <w:top w:val="nil"/>
              <w:bottom w:val="single" w:sz="4" w:space="0" w:color="auto"/>
            </w:tcBorders>
          </w:tcPr>
          <w:p w14:paraId="28738F1E" w14:textId="77777777" w:rsidR="000A06F6" w:rsidRPr="004D5F9E" w:rsidRDefault="000A06F6" w:rsidP="005C5358">
            <w:pPr>
              <w:ind w:left="360"/>
              <w:contextualSpacing/>
              <w:rPr>
                <w:sz w:val="24"/>
                <w:szCs w:val="24"/>
              </w:rPr>
            </w:pPr>
          </w:p>
        </w:tc>
        <w:tc>
          <w:tcPr>
            <w:tcW w:w="1188" w:type="dxa"/>
            <w:tcBorders>
              <w:top w:val="nil"/>
              <w:bottom w:val="single" w:sz="4" w:space="0" w:color="auto"/>
            </w:tcBorders>
          </w:tcPr>
          <w:p w14:paraId="7446279F" w14:textId="77777777" w:rsidR="000A06F6" w:rsidRPr="004D5F9E" w:rsidRDefault="000A06F6" w:rsidP="005C5358">
            <w:pPr>
              <w:contextualSpacing/>
              <w:jc w:val="center"/>
              <w:rPr>
                <w:b/>
                <w:color w:val="FF0000"/>
                <w:sz w:val="24"/>
                <w:szCs w:val="24"/>
              </w:rPr>
            </w:pPr>
          </w:p>
        </w:tc>
      </w:tr>
      <w:tr w:rsidR="000A06F6" w:rsidRPr="004D5F9E" w14:paraId="54ADAF5F" w14:textId="77777777" w:rsidTr="004D5F9E">
        <w:tc>
          <w:tcPr>
            <w:tcW w:w="8388" w:type="dxa"/>
            <w:tcBorders>
              <w:bottom w:val="nil"/>
            </w:tcBorders>
          </w:tcPr>
          <w:p w14:paraId="61E20F02" w14:textId="4A5920BA" w:rsidR="000A06F6" w:rsidRPr="004D5F9E" w:rsidRDefault="004D5F9E" w:rsidP="00292AA5">
            <w:pPr>
              <w:numPr>
                <w:ilvl w:val="0"/>
                <w:numId w:val="9"/>
              </w:numPr>
              <w:ind w:left="360"/>
              <w:contextualSpacing/>
              <w:rPr>
                <w:sz w:val="24"/>
                <w:szCs w:val="24"/>
              </w:rPr>
            </w:pPr>
            <w:r w:rsidRPr="004D5F9E">
              <w:rPr>
                <w:sz w:val="24"/>
                <w:szCs w:val="24"/>
              </w:rPr>
              <w:t xml:space="preserve">Program </w:t>
            </w:r>
            <w:r w:rsidR="000A06F6" w:rsidRPr="004D5F9E">
              <w:rPr>
                <w:sz w:val="24"/>
                <w:szCs w:val="24"/>
              </w:rPr>
              <w:t>Functionality</w:t>
            </w:r>
          </w:p>
        </w:tc>
        <w:tc>
          <w:tcPr>
            <w:tcW w:w="1188" w:type="dxa"/>
            <w:tcBorders>
              <w:bottom w:val="nil"/>
            </w:tcBorders>
          </w:tcPr>
          <w:p w14:paraId="3866A3FB" w14:textId="7AD5BF35" w:rsidR="000A06F6" w:rsidRPr="004D5F9E" w:rsidRDefault="004D5F9E" w:rsidP="004D5F9E">
            <w:pPr>
              <w:contextualSpacing/>
              <w:jc w:val="center"/>
              <w:rPr>
                <w:b/>
                <w:color w:val="FF0000"/>
                <w:sz w:val="24"/>
                <w:szCs w:val="24"/>
              </w:rPr>
            </w:pPr>
            <w:r w:rsidRPr="004D5F9E">
              <w:rPr>
                <w:b/>
                <w:color w:val="FF0000"/>
                <w:sz w:val="24"/>
                <w:szCs w:val="24"/>
              </w:rPr>
              <w:t>+60/60</w:t>
            </w:r>
          </w:p>
        </w:tc>
      </w:tr>
      <w:tr w:rsidR="000A06F6" w:rsidRPr="001C76E3" w14:paraId="1FD5F55F" w14:textId="77777777" w:rsidTr="004D5F9E">
        <w:tc>
          <w:tcPr>
            <w:tcW w:w="8388" w:type="dxa"/>
            <w:tcBorders>
              <w:top w:val="nil"/>
              <w:bottom w:val="single" w:sz="4" w:space="0" w:color="auto"/>
            </w:tcBorders>
          </w:tcPr>
          <w:p w14:paraId="22977F5B" w14:textId="3979695C" w:rsidR="001D11BF" w:rsidRPr="004D5F9E" w:rsidRDefault="004D5F9E" w:rsidP="004D5F9E">
            <w:pPr>
              <w:numPr>
                <w:ilvl w:val="1"/>
                <w:numId w:val="9"/>
              </w:numPr>
              <w:ind w:left="720"/>
              <w:contextualSpacing/>
              <w:rPr>
                <w:sz w:val="24"/>
                <w:szCs w:val="24"/>
              </w:rPr>
            </w:pPr>
            <w:r w:rsidRPr="004D5F9E">
              <w:rPr>
                <w:sz w:val="24"/>
                <w:szCs w:val="24"/>
              </w:rPr>
              <w:t>Correctly parses the trace file</w:t>
            </w:r>
          </w:p>
          <w:p w14:paraId="47758986" w14:textId="0329C08F" w:rsidR="004D5F9E" w:rsidRPr="004D5F9E" w:rsidRDefault="004D5F9E" w:rsidP="004D5F9E">
            <w:pPr>
              <w:numPr>
                <w:ilvl w:val="1"/>
                <w:numId w:val="9"/>
              </w:numPr>
              <w:ind w:left="720"/>
              <w:contextualSpacing/>
              <w:rPr>
                <w:sz w:val="24"/>
                <w:szCs w:val="24"/>
              </w:rPr>
            </w:pPr>
            <w:r w:rsidRPr="004D5F9E">
              <w:rPr>
                <w:sz w:val="24"/>
                <w:szCs w:val="24"/>
              </w:rPr>
              <w:t>Correct LRU functionality</w:t>
            </w:r>
          </w:p>
          <w:p w14:paraId="73CCF07C" w14:textId="77777777" w:rsidR="004D5F9E" w:rsidRPr="004D5F9E" w:rsidRDefault="004D5F9E" w:rsidP="004D5F9E">
            <w:pPr>
              <w:numPr>
                <w:ilvl w:val="1"/>
                <w:numId w:val="9"/>
              </w:numPr>
              <w:ind w:left="720"/>
              <w:contextualSpacing/>
              <w:rPr>
                <w:sz w:val="24"/>
                <w:szCs w:val="24"/>
              </w:rPr>
            </w:pPr>
            <w:r w:rsidRPr="004D5F9E">
              <w:rPr>
                <w:sz w:val="24"/>
                <w:szCs w:val="24"/>
              </w:rPr>
              <w:t>Correct accounting of page faults &amp; total accesses</w:t>
            </w:r>
          </w:p>
          <w:p w14:paraId="6ABB3F7B" w14:textId="77777777" w:rsidR="004D5F9E" w:rsidRPr="004D5F9E" w:rsidRDefault="004D5F9E" w:rsidP="004D5F9E">
            <w:pPr>
              <w:numPr>
                <w:ilvl w:val="1"/>
                <w:numId w:val="9"/>
              </w:numPr>
              <w:ind w:left="720"/>
              <w:contextualSpacing/>
              <w:rPr>
                <w:sz w:val="24"/>
                <w:szCs w:val="24"/>
              </w:rPr>
            </w:pPr>
            <w:r w:rsidRPr="004D5F9E">
              <w:rPr>
                <w:sz w:val="24"/>
                <w:szCs w:val="24"/>
              </w:rPr>
              <w:t>Correctly calculates page-fault rate</w:t>
            </w:r>
          </w:p>
          <w:p w14:paraId="2825494A" w14:textId="01CBC139" w:rsidR="004D5F9E" w:rsidRPr="004D5F9E" w:rsidRDefault="004D5F9E" w:rsidP="004D5F9E">
            <w:pPr>
              <w:numPr>
                <w:ilvl w:val="1"/>
                <w:numId w:val="9"/>
              </w:numPr>
              <w:ind w:left="720"/>
              <w:contextualSpacing/>
              <w:rPr>
                <w:sz w:val="24"/>
                <w:szCs w:val="24"/>
              </w:rPr>
            </w:pPr>
            <w:r w:rsidRPr="004D5F9E">
              <w:rPr>
                <w:sz w:val="24"/>
                <w:szCs w:val="24"/>
              </w:rPr>
              <w:t>Correctly outputs required data formatted for Microsoft Excel</w:t>
            </w:r>
          </w:p>
          <w:p w14:paraId="262DAB87" w14:textId="6C3DE77F" w:rsidR="004D5F9E" w:rsidRPr="004D5F9E" w:rsidRDefault="004D5F9E" w:rsidP="004D5F9E">
            <w:pPr>
              <w:contextualSpacing/>
              <w:rPr>
                <w:sz w:val="24"/>
                <w:szCs w:val="24"/>
              </w:rPr>
            </w:pPr>
          </w:p>
        </w:tc>
        <w:tc>
          <w:tcPr>
            <w:tcW w:w="1188" w:type="dxa"/>
            <w:tcBorders>
              <w:top w:val="nil"/>
              <w:bottom w:val="single" w:sz="4" w:space="0" w:color="auto"/>
            </w:tcBorders>
          </w:tcPr>
          <w:p w14:paraId="411A0F9E" w14:textId="3D9E59C8" w:rsidR="000A06F6" w:rsidRPr="004D5F9E" w:rsidRDefault="000A06F6" w:rsidP="00AA2D15">
            <w:pPr>
              <w:contextualSpacing/>
              <w:jc w:val="center"/>
              <w:rPr>
                <w:b/>
                <w:color w:val="FF0000"/>
                <w:sz w:val="24"/>
                <w:szCs w:val="24"/>
              </w:rPr>
            </w:pPr>
          </w:p>
        </w:tc>
      </w:tr>
      <w:tr w:rsidR="000A06F6" w:rsidRPr="001C76E3" w14:paraId="4D407244" w14:textId="77777777" w:rsidTr="004D5F9E">
        <w:tc>
          <w:tcPr>
            <w:tcW w:w="8388" w:type="dxa"/>
            <w:tcBorders>
              <w:top w:val="single" w:sz="4" w:space="0" w:color="auto"/>
              <w:bottom w:val="nil"/>
            </w:tcBorders>
          </w:tcPr>
          <w:p w14:paraId="4DA754FB" w14:textId="29FCA6E7" w:rsidR="002000D1" w:rsidRPr="00DD7DE2" w:rsidRDefault="004D5F9E" w:rsidP="004D5F9E">
            <w:pPr>
              <w:numPr>
                <w:ilvl w:val="0"/>
                <w:numId w:val="9"/>
              </w:numPr>
              <w:ind w:left="360"/>
              <w:contextualSpacing/>
              <w:rPr>
                <w:sz w:val="24"/>
                <w:szCs w:val="24"/>
              </w:rPr>
            </w:pPr>
            <w:r w:rsidRPr="00DD7DE2">
              <w:rPr>
                <w:sz w:val="24"/>
                <w:szCs w:val="24"/>
              </w:rPr>
              <w:t>Analysis</w:t>
            </w:r>
          </w:p>
          <w:p w14:paraId="6CD05EC2" w14:textId="77777777" w:rsidR="001D11BF" w:rsidRPr="00DD7DE2" w:rsidRDefault="004D5F9E" w:rsidP="004D5F9E">
            <w:pPr>
              <w:numPr>
                <w:ilvl w:val="1"/>
                <w:numId w:val="9"/>
              </w:numPr>
              <w:ind w:left="720"/>
              <w:contextualSpacing/>
              <w:rPr>
                <w:sz w:val="24"/>
                <w:szCs w:val="24"/>
              </w:rPr>
            </w:pPr>
            <w:r w:rsidRPr="00DD7DE2">
              <w:rPr>
                <w:sz w:val="24"/>
                <w:szCs w:val="24"/>
              </w:rPr>
              <w:t>Correctly builds graphs</w:t>
            </w:r>
          </w:p>
          <w:p w14:paraId="1B88EC8A" w14:textId="77777777" w:rsidR="004D5F9E" w:rsidRPr="00DD7DE2" w:rsidRDefault="004D5F9E" w:rsidP="004D5F9E">
            <w:pPr>
              <w:numPr>
                <w:ilvl w:val="1"/>
                <w:numId w:val="9"/>
              </w:numPr>
              <w:ind w:left="720"/>
              <w:contextualSpacing/>
              <w:rPr>
                <w:sz w:val="24"/>
                <w:szCs w:val="24"/>
              </w:rPr>
            </w:pPr>
            <w:r w:rsidRPr="00DD7DE2">
              <w:rPr>
                <w:sz w:val="24"/>
                <w:szCs w:val="24"/>
              </w:rPr>
              <w:t>Graphs are professionally formatted</w:t>
            </w:r>
          </w:p>
          <w:p w14:paraId="382D6462" w14:textId="70E0F0B8" w:rsidR="004D5F9E" w:rsidRPr="00DD7DE2" w:rsidRDefault="004D5F9E" w:rsidP="004D5F9E">
            <w:pPr>
              <w:numPr>
                <w:ilvl w:val="1"/>
                <w:numId w:val="9"/>
              </w:numPr>
              <w:ind w:left="720"/>
              <w:contextualSpacing/>
              <w:rPr>
                <w:sz w:val="24"/>
                <w:szCs w:val="24"/>
              </w:rPr>
            </w:pPr>
            <w:r w:rsidRPr="00DD7DE2">
              <w:rPr>
                <w:sz w:val="24"/>
                <w:szCs w:val="24"/>
              </w:rPr>
              <w:t xml:space="preserve">Makes a </w:t>
            </w:r>
            <w:r w:rsidR="002A3EE7">
              <w:rPr>
                <w:sz w:val="24"/>
                <w:szCs w:val="24"/>
              </w:rPr>
              <w:t xml:space="preserve">clear </w:t>
            </w:r>
            <w:r w:rsidRPr="00DD7DE2">
              <w:rPr>
                <w:sz w:val="24"/>
                <w:szCs w:val="24"/>
              </w:rPr>
              <w:t>recommendation</w:t>
            </w:r>
          </w:p>
          <w:p w14:paraId="342A51DE" w14:textId="77777777" w:rsidR="004D5F9E" w:rsidRPr="00DD7DE2" w:rsidRDefault="004D5F9E" w:rsidP="004D5F9E">
            <w:pPr>
              <w:numPr>
                <w:ilvl w:val="1"/>
                <w:numId w:val="9"/>
              </w:numPr>
              <w:ind w:left="720"/>
              <w:contextualSpacing/>
              <w:rPr>
                <w:sz w:val="24"/>
                <w:szCs w:val="24"/>
              </w:rPr>
            </w:pPr>
            <w:r w:rsidRPr="00DD7DE2">
              <w:rPr>
                <w:sz w:val="24"/>
                <w:szCs w:val="24"/>
              </w:rPr>
              <w:t>Recommendation backed up by discussion of simulation results</w:t>
            </w:r>
          </w:p>
          <w:p w14:paraId="7475166D" w14:textId="77777777" w:rsidR="004D5F9E" w:rsidRPr="00DD7DE2" w:rsidRDefault="004D5F9E" w:rsidP="004D5F9E">
            <w:pPr>
              <w:numPr>
                <w:ilvl w:val="1"/>
                <w:numId w:val="9"/>
              </w:numPr>
              <w:ind w:left="720"/>
              <w:contextualSpacing/>
              <w:rPr>
                <w:sz w:val="24"/>
                <w:szCs w:val="24"/>
              </w:rPr>
            </w:pPr>
            <w:r w:rsidRPr="00DD7DE2">
              <w:rPr>
                <w:sz w:val="24"/>
                <w:szCs w:val="24"/>
              </w:rPr>
              <w:t>Demonstrates knowledge of domain</w:t>
            </w:r>
          </w:p>
          <w:p w14:paraId="0E95725F" w14:textId="77777777" w:rsidR="004D5F9E" w:rsidRPr="00DD7DE2" w:rsidRDefault="004D5F9E" w:rsidP="004D5F9E">
            <w:pPr>
              <w:numPr>
                <w:ilvl w:val="1"/>
                <w:numId w:val="9"/>
              </w:numPr>
              <w:ind w:left="720"/>
              <w:contextualSpacing/>
              <w:rPr>
                <w:sz w:val="24"/>
                <w:szCs w:val="24"/>
              </w:rPr>
            </w:pPr>
            <w:r w:rsidRPr="00DD7DE2">
              <w:rPr>
                <w:sz w:val="24"/>
                <w:szCs w:val="24"/>
              </w:rPr>
              <w:t>Professionally written</w:t>
            </w:r>
          </w:p>
          <w:p w14:paraId="4A9B1E15" w14:textId="77777777" w:rsidR="00DD7DE2" w:rsidRPr="00DD7DE2" w:rsidRDefault="00DD7DE2" w:rsidP="00DD7DE2">
            <w:pPr>
              <w:numPr>
                <w:ilvl w:val="2"/>
                <w:numId w:val="9"/>
              </w:numPr>
              <w:ind w:left="1080"/>
              <w:contextualSpacing/>
              <w:rPr>
                <w:sz w:val="24"/>
                <w:szCs w:val="24"/>
              </w:rPr>
            </w:pPr>
            <w:r w:rsidRPr="00DD7DE2">
              <w:rPr>
                <w:sz w:val="24"/>
                <w:szCs w:val="24"/>
              </w:rPr>
              <w:t>Free of spelling and grammar errors</w:t>
            </w:r>
          </w:p>
          <w:p w14:paraId="60456A97" w14:textId="77777777" w:rsidR="00DD7DE2" w:rsidRPr="00DD7DE2" w:rsidRDefault="00DD7DE2" w:rsidP="00DD7DE2">
            <w:pPr>
              <w:numPr>
                <w:ilvl w:val="2"/>
                <w:numId w:val="9"/>
              </w:numPr>
              <w:ind w:left="1080"/>
              <w:contextualSpacing/>
              <w:rPr>
                <w:sz w:val="24"/>
                <w:szCs w:val="24"/>
              </w:rPr>
            </w:pPr>
            <w:r w:rsidRPr="00DD7DE2">
              <w:rPr>
                <w:sz w:val="24"/>
                <w:szCs w:val="24"/>
              </w:rPr>
              <w:t>No first person</w:t>
            </w:r>
          </w:p>
          <w:p w14:paraId="62171139" w14:textId="77777777" w:rsidR="00DD7DE2" w:rsidRPr="00DD7DE2" w:rsidRDefault="00DD7DE2" w:rsidP="00DD7DE2">
            <w:pPr>
              <w:numPr>
                <w:ilvl w:val="2"/>
                <w:numId w:val="9"/>
              </w:numPr>
              <w:ind w:left="1080"/>
              <w:contextualSpacing/>
              <w:rPr>
                <w:sz w:val="24"/>
                <w:szCs w:val="24"/>
              </w:rPr>
            </w:pPr>
            <w:r w:rsidRPr="00DD7DE2">
              <w:rPr>
                <w:sz w:val="24"/>
                <w:szCs w:val="24"/>
              </w:rPr>
              <w:t>Active voice</w:t>
            </w:r>
          </w:p>
          <w:p w14:paraId="36BB4859" w14:textId="5C9BB4AC" w:rsidR="00DD7DE2" w:rsidRPr="00DD7DE2" w:rsidRDefault="00DD7DE2" w:rsidP="00DD7DE2">
            <w:pPr>
              <w:numPr>
                <w:ilvl w:val="2"/>
                <w:numId w:val="9"/>
              </w:numPr>
              <w:ind w:left="1080"/>
              <w:contextualSpacing/>
              <w:rPr>
                <w:sz w:val="24"/>
                <w:szCs w:val="24"/>
              </w:rPr>
            </w:pPr>
            <w:r w:rsidRPr="00DD7DE2">
              <w:rPr>
                <w:sz w:val="24"/>
                <w:szCs w:val="24"/>
              </w:rPr>
              <w:t>Clear and concise language</w:t>
            </w:r>
          </w:p>
        </w:tc>
        <w:tc>
          <w:tcPr>
            <w:tcW w:w="1188" w:type="dxa"/>
            <w:tcBorders>
              <w:top w:val="single" w:sz="4" w:space="0" w:color="auto"/>
              <w:bottom w:val="nil"/>
            </w:tcBorders>
          </w:tcPr>
          <w:p w14:paraId="49D36116" w14:textId="6DE14DE4" w:rsidR="000A06F6" w:rsidRPr="00DD7DE2" w:rsidRDefault="000A06F6" w:rsidP="00AA2D15">
            <w:pPr>
              <w:contextualSpacing/>
              <w:jc w:val="center"/>
              <w:rPr>
                <w:b/>
                <w:color w:val="FF0000"/>
                <w:sz w:val="24"/>
                <w:szCs w:val="24"/>
              </w:rPr>
            </w:pPr>
            <w:r w:rsidRPr="00DD7DE2">
              <w:rPr>
                <w:b/>
                <w:color w:val="FF0000"/>
                <w:sz w:val="24"/>
                <w:szCs w:val="24"/>
              </w:rPr>
              <w:t>+</w:t>
            </w:r>
            <w:r w:rsidR="00AA2D15" w:rsidRPr="00DD7DE2">
              <w:rPr>
                <w:b/>
                <w:color w:val="FF0000"/>
                <w:sz w:val="24"/>
                <w:szCs w:val="24"/>
              </w:rPr>
              <w:t>3</w:t>
            </w:r>
            <w:r w:rsidR="004F7B77" w:rsidRPr="00DD7DE2">
              <w:rPr>
                <w:b/>
                <w:color w:val="FF0000"/>
                <w:sz w:val="24"/>
                <w:szCs w:val="24"/>
              </w:rPr>
              <w:t>0</w:t>
            </w:r>
            <w:r w:rsidRPr="00DD7DE2">
              <w:rPr>
                <w:b/>
                <w:color w:val="FF0000"/>
                <w:sz w:val="24"/>
                <w:szCs w:val="24"/>
              </w:rPr>
              <w:t>/</w:t>
            </w:r>
            <w:r w:rsidR="00AA2D15" w:rsidRPr="00DD7DE2">
              <w:rPr>
                <w:b/>
                <w:color w:val="FF0000"/>
                <w:sz w:val="24"/>
                <w:szCs w:val="24"/>
              </w:rPr>
              <w:t>3</w:t>
            </w:r>
            <w:r w:rsidR="004F7B77" w:rsidRPr="00DD7DE2">
              <w:rPr>
                <w:b/>
                <w:color w:val="FF0000"/>
                <w:sz w:val="24"/>
                <w:szCs w:val="24"/>
              </w:rPr>
              <w:t>0</w:t>
            </w:r>
          </w:p>
        </w:tc>
      </w:tr>
      <w:tr w:rsidR="000A06F6" w:rsidRPr="001C76E3" w14:paraId="5C593341" w14:textId="77777777" w:rsidTr="005C5358">
        <w:tc>
          <w:tcPr>
            <w:tcW w:w="8388" w:type="dxa"/>
            <w:tcBorders>
              <w:top w:val="nil"/>
              <w:bottom w:val="single" w:sz="4" w:space="0" w:color="auto"/>
            </w:tcBorders>
          </w:tcPr>
          <w:p w14:paraId="697BAF24" w14:textId="77777777" w:rsidR="000A06F6" w:rsidRPr="001C76E3" w:rsidRDefault="000A06F6" w:rsidP="005C5358">
            <w:pPr>
              <w:ind w:left="360"/>
              <w:contextualSpacing/>
              <w:rPr>
                <w:sz w:val="24"/>
                <w:szCs w:val="24"/>
                <w:highlight w:val="yellow"/>
              </w:rPr>
            </w:pPr>
          </w:p>
        </w:tc>
        <w:tc>
          <w:tcPr>
            <w:tcW w:w="1188" w:type="dxa"/>
            <w:tcBorders>
              <w:top w:val="nil"/>
              <w:bottom w:val="single" w:sz="4" w:space="0" w:color="auto"/>
            </w:tcBorders>
          </w:tcPr>
          <w:p w14:paraId="48FAE613" w14:textId="77777777" w:rsidR="000A06F6" w:rsidRPr="001C76E3" w:rsidRDefault="000A06F6" w:rsidP="005C5358">
            <w:pPr>
              <w:contextualSpacing/>
              <w:jc w:val="center"/>
              <w:rPr>
                <w:b/>
                <w:color w:val="FF0000"/>
                <w:sz w:val="24"/>
                <w:szCs w:val="24"/>
                <w:highlight w:val="yellow"/>
              </w:rPr>
            </w:pPr>
          </w:p>
        </w:tc>
      </w:tr>
      <w:tr w:rsidR="000A06F6" w:rsidRPr="004D5F9E" w14:paraId="00763E2B" w14:textId="77777777" w:rsidTr="005C5358">
        <w:tc>
          <w:tcPr>
            <w:tcW w:w="8388" w:type="dxa"/>
            <w:tcBorders>
              <w:bottom w:val="nil"/>
            </w:tcBorders>
          </w:tcPr>
          <w:p w14:paraId="24FD7684" w14:textId="13C45FFF" w:rsidR="000A06F6" w:rsidRPr="004D5F9E" w:rsidRDefault="000A06F6" w:rsidP="009A7DC5">
            <w:pPr>
              <w:contextualSpacing/>
              <w:rPr>
                <w:b/>
                <w:sz w:val="24"/>
                <w:szCs w:val="24"/>
              </w:rPr>
            </w:pPr>
            <w:r w:rsidRPr="004D5F9E">
              <w:rPr>
                <w:b/>
                <w:sz w:val="24"/>
                <w:szCs w:val="24"/>
              </w:rPr>
              <w:t>Penalties</w:t>
            </w:r>
          </w:p>
        </w:tc>
        <w:tc>
          <w:tcPr>
            <w:tcW w:w="1188" w:type="dxa"/>
            <w:tcBorders>
              <w:bottom w:val="nil"/>
            </w:tcBorders>
          </w:tcPr>
          <w:p w14:paraId="2AB86E8F" w14:textId="77777777" w:rsidR="000A06F6" w:rsidRPr="004D5F9E" w:rsidRDefault="000A06F6" w:rsidP="005C5358">
            <w:pPr>
              <w:contextualSpacing/>
              <w:jc w:val="center"/>
              <w:rPr>
                <w:b/>
                <w:color w:val="FF0000"/>
                <w:sz w:val="24"/>
                <w:szCs w:val="24"/>
              </w:rPr>
            </w:pPr>
          </w:p>
        </w:tc>
      </w:tr>
      <w:tr w:rsidR="000A06F6" w:rsidRPr="004D5F9E" w14:paraId="2EBDDD06" w14:textId="77777777" w:rsidTr="005C5358">
        <w:tc>
          <w:tcPr>
            <w:tcW w:w="8388" w:type="dxa"/>
            <w:tcBorders>
              <w:top w:val="nil"/>
              <w:bottom w:val="nil"/>
            </w:tcBorders>
          </w:tcPr>
          <w:p w14:paraId="533B9F68" w14:textId="6FA37AAC" w:rsidR="000A06F6" w:rsidRPr="004D5F9E" w:rsidRDefault="000A06F6" w:rsidP="009A7DC5">
            <w:pPr>
              <w:numPr>
                <w:ilvl w:val="0"/>
                <w:numId w:val="9"/>
              </w:numPr>
              <w:ind w:left="360"/>
              <w:contextualSpacing/>
              <w:rPr>
                <w:sz w:val="24"/>
                <w:szCs w:val="24"/>
              </w:rPr>
            </w:pPr>
            <w:r w:rsidRPr="004D5F9E">
              <w:rPr>
                <w:sz w:val="24"/>
                <w:szCs w:val="24"/>
              </w:rPr>
              <w:t>Vague/Missing Documentation (5%)</w:t>
            </w:r>
          </w:p>
        </w:tc>
        <w:tc>
          <w:tcPr>
            <w:tcW w:w="1188" w:type="dxa"/>
            <w:tcBorders>
              <w:top w:val="nil"/>
              <w:bottom w:val="nil"/>
            </w:tcBorders>
          </w:tcPr>
          <w:p w14:paraId="315F43EE" w14:textId="20FDF97E" w:rsidR="000A06F6" w:rsidRPr="004D5F9E" w:rsidRDefault="000A06F6" w:rsidP="004D5F9E">
            <w:pPr>
              <w:contextualSpacing/>
              <w:jc w:val="center"/>
              <w:rPr>
                <w:b/>
                <w:color w:val="FF0000"/>
                <w:sz w:val="24"/>
                <w:szCs w:val="24"/>
              </w:rPr>
            </w:pPr>
            <w:r w:rsidRPr="004D5F9E">
              <w:rPr>
                <w:b/>
                <w:color w:val="FF0000"/>
                <w:sz w:val="24"/>
                <w:szCs w:val="24"/>
              </w:rPr>
              <w:t>-0/</w:t>
            </w:r>
            <w:r w:rsidR="004D5F9E" w:rsidRPr="004D5F9E">
              <w:rPr>
                <w:b/>
                <w:color w:val="FF0000"/>
                <w:sz w:val="24"/>
                <w:szCs w:val="24"/>
              </w:rPr>
              <w:t>5</w:t>
            </w:r>
          </w:p>
        </w:tc>
      </w:tr>
      <w:tr w:rsidR="000A06F6" w:rsidRPr="004D5F9E" w14:paraId="3B88E0C5" w14:textId="77777777" w:rsidTr="00CE053E">
        <w:tc>
          <w:tcPr>
            <w:tcW w:w="8388" w:type="dxa"/>
            <w:tcBorders>
              <w:top w:val="nil"/>
              <w:bottom w:val="nil"/>
            </w:tcBorders>
          </w:tcPr>
          <w:p w14:paraId="44D507AC" w14:textId="6DA60BCC" w:rsidR="000A06F6" w:rsidRPr="004D5F9E" w:rsidRDefault="000A06F6" w:rsidP="009A7DC5">
            <w:pPr>
              <w:numPr>
                <w:ilvl w:val="0"/>
                <w:numId w:val="9"/>
              </w:numPr>
              <w:ind w:left="360"/>
              <w:contextualSpacing/>
              <w:rPr>
                <w:sz w:val="24"/>
                <w:szCs w:val="24"/>
              </w:rPr>
            </w:pPr>
            <w:r w:rsidRPr="004D5F9E">
              <w:rPr>
                <w:sz w:val="24"/>
                <w:szCs w:val="24"/>
              </w:rPr>
              <w:t>Late Submission (25% cap/day)</w:t>
            </w:r>
          </w:p>
        </w:tc>
        <w:tc>
          <w:tcPr>
            <w:tcW w:w="1188" w:type="dxa"/>
            <w:tcBorders>
              <w:top w:val="nil"/>
              <w:bottom w:val="nil"/>
            </w:tcBorders>
          </w:tcPr>
          <w:p w14:paraId="3B9418D1" w14:textId="7CC68BA9" w:rsidR="000A06F6" w:rsidRPr="004D5F9E" w:rsidRDefault="000A06F6" w:rsidP="005C5358">
            <w:pPr>
              <w:contextualSpacing/>
              <w:jc w:val="center"/>
              <w:rPr>
                <w:b/>
                <w:color w:val="FF0000"/>
                <w:sz w:val="24"/>
                <w:szCs w:val="24"/>
              </w:rPr>
            </w:pPr>
          </w:p>
        </w:tc>
      </w:tr>
      <w:tr w:rsidR="000A06F6" w:rsidRPr="004D5F9E" w14:paraId="435D7C8B" w14:textId="77777777" w:rsidTr="00CE053E">
        <w:tc>
          <w:tcPr>
            <w:tcW w:w="8388" w:type="dxa"/>
            <w:tcBorders>
              <w:top w:val="nil"/>
              <w:bottom w:val="single" w:sz="4" w:space="0" w:color="auto"/>
            </w:tcBorders>
          </w:tcPr>
          <w:p w14:paraId="58DE6C7F" w14:textId="77777777" w:rsidR="000A06F6" w:rsidRPr="004D5F9E" w:rsidRDefault="000A06F6" w:rsidP="00CE053E">
            <w:pPr>
              <w:ind w:left="360"/>
              <w:contextualSpacing/>
              <w:rPr>
                <w:sz w:val="24"/>
                <w:szCs w:val="24"/>
              </w:rPr>
            </w:pPr>
          </w:p>
        </w:tc>
        <w:tc>
          <w:tcPr>
            <w:tcW w:w="1188" w:type="dxa"/>
            <w:tcBorders>
              <w:top w:val="nil"/>
              <w:bottom w:val="single" w:sz="4" w:space="0" w:color="auto"/>
            </w:tcBorders>
          </w:tcPr>
          <w:p w14:paraId="67F52A1D" w14:textId="77777777" w:rsidR="000A06F6" w:rsidRPr="004D5F9E" w:rsidRDefault="000A06F6" w:rsidP="005C5358">
            <w:pPr>
              <w:contextualSpacing/>
              <w:jc w:val="center"/>
              <w:rPr>
                <w:b/>
                <w:color w:val="FF0000"/>
                <w:sz w:val="24"/>
                <w:szCs w:val="24"/>
              </w:rPr>
            </w:pPr>
          </w:p>
        </w:tc>
      </w:tr>
      <w:tr w:rsidR="000A06F6" w14:paraId="7ED68035" w14:textId="77777777" w:rsidTr="005C5358">
        <w:tc>
          <w:tcPr>
            <w:tcW w:w="8388" w:type="dxa"/>
          </w:tcPr>
          <w:p w14:paraId="001876F5" w14:textId="161F7FEE" w:rsidR="000A06F6" w:rsidRPr="004D5F9E" w:rsidRDefault="000A06F6" w:rsidP="005C5358">
            <w:pPr>
              <w:contextualSpacing/>
              <w:rPr>
                <w:b/>
                <w:sz w:val="24"/>
                <w:szCs w:val="24"/>
              </w:rPr>
            </w:pPr>
            <w:r w:rsidRPr="004D5F9E">
              <w:rPr>
                <w:b/>
                <w:sz w:val="24"/>
                <w:szCs w:val="24"/>
              </w:rPr>
              <w:t>Total</w:t>
            </w:r>
          </w:p>
        </w:tc>
        <w:tc>
          <w:tcPr>
            <w:tcW w:w="1188" w:type="dxa"/>
          </w:tcPr>
          <w:p w14:paraId="45984D33" w14:textId="2B7E1EFC" w:rsidR="000A06F6" w:rsidRPr="005C5358" w:rsidRDefault="004D5F9E" w:rsidP="005C5358">
            <w:pPr>
              <w:contextualSpacing/>
              <w:jc w:val="center"/>
              <w:rPr>
                <w:b/>
                <w:color w:val="FF0000"/>
                <w:sz w:val="24"/>
                <w:szCs w:val="24"/>
              </w:rPr>
            </w:pPr>
            <w:r w:rsidRPr="004D5F9E">
              <w:rPr>
                <w:b/>
                <w:color w:val="FF0000"/>
                <w:sz w:val="24"/>
                <w:szCs w:val="24"/>
              </w:rPr>
              <w:t>100</w:t>
            </w:r>
          </w:p>
        </w:tc>
      </w:tr>
    </w:tbl>
    <w:p w14:paraId="2A99F865" w14:textId="77777777" w:rsidR="005C5358" w:rsidRDefault="005C5358" w:rsidP="00AE2C5E">
      <w:pPr>
        <w:spacing w:after="0" w:line="240" w:lineRule="auto"/>
        <w:contextualSpacing/>
        <w:rPr>
          <w:rFonts w:ascii="Times New Roman" w:eastAsia="Times New Roman" w:hAnsi="Times New Roman" w:cs="Times New Roman"/>
          <w:sz w:val="24"/>
          <w:szCs w:val="24"/>
        </w:rPr>
      </w:pPr>
    </w:p>
    <w:sectPr w:rsidR="005C5358" w:rsidSect="002C18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ADC10" w14:textId="77777777" w:rsidR="00B855DE" w:rsidRDefault="00B855DE" w:rsidP="00F94D2A">
      <w:pPr>
        <w:spacing w:after="0" w:line="240" w:lineRule="auto"/>
      </w:pPr>
      <w:r>
        <w:separator/>
      </w:r>
    </w:p>
  </w:endnote>
  <w:endnote w:type="continuationSeparator" w:id="0">
    <w:p w14:paraId="61F531E8" w14:textId="77777777" w:rsidR="00B855DE" w:rsidRDefault="00B855DE" w:rsidP="00F9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5744B" w14:textId="77777777" w:rsidR="00B855DE" w:rsidRDefault="00B855DE" w:rsidP="00F94D2A">
      <w:pPr>
        <w:spacing w:after="0" w:line="240" w:lineRule="auto"/>
      </w:pPr>
      <w:r>
        <w:separator/>
      </w:r>
    </w:p>
  </w:footnote>
  <w:footnote w:type="continuationSeparator" w:id="0">
    <w:p w14:paraId="29A789AD" w14:textId="77777777" w:rsidR="00B855DE" w:rsidRDefault="00B855DE" w:rsidP="00F94D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BB391D"/>
    <w:multiLevelType w:val="hybridMultilevel"/>
    <w:tmpl w:val="62FA7AA6"/>
    <w:lvl w:ilvl="0" w:tplc="C832A0C4">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936E9F"/>
    <w:multiLevelType w:val="hybridMultilevel"/>
    <w:tmpl w:val="510C9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3C4C41"/>
    <w:multiLevelType w:val="hybridMultilevel"/>
    <w:tmpl w:val="1768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24AD1"/>
    <w:multiLevelType w:val="hybridMultilevel"/>
    <w:tmpl w:val="F1CA7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74FE6"/>
    <w:multiLevelType w:val="hybridMultilevel"/>
    <w:tmpl w:val="F670D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73D73"/>
    <w:multiLevelType w:val="hybridMultilevel"/>
    <w:tmpl w:val="2EEE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F714CF"/>
    <w:multiLevelType w:val="hybridMultilevel"/>
    <w:tmpl w:val="0BD8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2F0A97"/>
    <w:multiLevelType w:val="hybridMultilevel"/>
    <w:tmpl w:val="5560C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9942C7"/>
    <w:multiLevelType w:val="hybridMultilevel"/>
    <w:tmpl w:val="F8B24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444C70"/>
    <w:multiLevelType w:val="hybridMultilevel"/>
    <w:tmpl w:val="392CB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F5293B"/>
    <w:multiLevelType w:val="hybridMultilevel"/>
    <w:tmpl w:val="C644A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940F7A"/>
    <w:multiLevelType w:val="hybridMultilevel"/>
    <w:tmpl w:val="E0D63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976773"/>
    <w:multiLevelType w:val="hybridMultilevel"/>
    <w:tmpl w:val="7052805E"/>
    <w:lvl w:ilvl="0" w:tplc="EE56F7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D78F408">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AC18F5"/>
    <w:multiLevelType w:val="hybridMultilevel"/>
    <w:tmpl w:val="5024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D87095"/>
    <w:multiLevelType w:val="hybridMultilevel"/>
    <w:tmpl w:val="862252D2"/>
    <w:lvl w:ilvl="0" w:tplc="636244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2A1C3C"/>
    <w:multiLevelType w:val="hybridMultilevel"/>
    <w:tmpl w:val="CD4C6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895755"/>
    <w:multiLevelType w:val="hybridMultilevel"/>
    <w:tmpl w:val="4B84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B156B9"/>
    <w:multiLevelType w:val="hybridMultilevel"/>
    <w:tmpl w:val="8C980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BF62CE"/>
    <w:multiLevelType w:val="hybridMultilevel"/>
    <w:tmpl w:val="75DA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1821E7"/>
    <w:multiLevelType w:val="hybridMultilevel"/>
    <w:tmpl w:val="84644E6E"/>
    <w:lvl w:ilvl="0" w:tplc="23E0C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D510ED"/>
    <w:multiLevelType w:val="hybridMultilevel"/>
    <w:tmpl w:val="0534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FC7025"/>
    <w:multiLevelType w:val="hybridMultilevel"/>
    <w:tmpl w:val="F9C6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5867E9"/>
    <w:multiLevelType w:val="hybridMultilevel"/>
    <w:tmpl w:val="5560C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AC335A"/>
    <w:multiLevelType w:val="hybridMultilevel"/>
    <w:tmpl w:val="3078B5C2"/>
    <w:lvl w:ilvl="0" w:tplc="94D8B1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0"/>
    <w:lvlOverride w:ilvl="0">
      <w:lvl w:ilvl="0">
        <w:numFmt w:val="bullet"/>
        <w:lvlText w:val=""/>
        <w:legacy w:legacy="1" w:legacySpace="0" w:legacyIndent="360"/>
        <w:lvlJc w:val="left"/>
        <w:pPr>
          <w:ind w:left="360" w:hanging="360"/>
        </w:pPr>
        <w:rPr>
          <w:rFonts w:ascii="Symbol" w:hAnsi="Symbol" w:hint="default"/>
        </w:rPr>
      </w:lvl>
    </w:lvlOverride>
  </w:num>
  <w:num w:numId="4">
    <w:abstractNumId w:val="1"/>
  </w:num>
  <w:num w:numId="5">
    <w:abstractNumId w:val="24"/>
  </w:num>
  <w:num w:numId="6">
    <w:abstractNumId w:val="10"/>
  </w:num>
  <w:num w:numId="7">
    <w:abstractNumId w:val="13"/>
  </w:num>
  <w:num w:numId="8">
    <w:abstractNumId w:val="20"/>
  </w:num>
  <w:num w:numId="9">
    <w:abstractNumId w:val="15"/>
  </w:num>
  <w:num w:numId="10">
    <w:abstractNumId w:val="22"/>
  </w:num>
  <w:num w:numId="11">
    <w:abstractNumId w:val="12"/>
  </w:num>
  <w:num w:numId="12">
    <w:abstractNumId w:val="23"/>
  </w:num>
  <w:num w:numId="13">
    <w:abstractNumId w:val="7"/>
  </w:num>
  <w:num w:numId="14">
    <w:abstractNumId w:val="8"/>
  </w:num>
  <w:num w:numId="15">
    <w:abstractNumId w:val="19"/>
  </w:num>
  <w:num w:numId="16">
    <w:abstractNumId w:val="2"/>
  </w:num>
  <w:num w:numId="17">
    <w:abstractNumId w:val="21"/>
  </w:num>
  <w:num w:numId="18">
    <w:abstractNumId w:val="4"/>
  </w:num>
  <w:num w:numId="19">
    <w:abstractNumId w:val="17"/>
  </w:num>
  <w:num w:numId="20">
    <w:abstractNumId w:val="16"/>
  </w:num>
  <w:num w:numId="21">
    <w:abstractNumId w:val="14"/>
  </w:num>
  <w:num w:numId="22">
    <w:abstractNumId w:val="5"/>
  </w:num>
  <w:num w:numId="23">
    <w:abstractNumId w:val="3"/>
  </w:num>
  <w:num w:numId="24">
    <w:abstractNumId w:val="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5C"/>
    <w:rsid w:val="00010F3B"/>
    <w:rsid w:val="00011A33"/>
    <w:rsid w:val="000135E3"/>
    <w:rsid w:val="000263B4"/>
    <w:rsid w:val="00034EB8"/>
    <w:rsid w:val="00052CAB"/>
    <w:rsid w:val="00053B6C"/>
    <w:rsid w:val="000546C8"/>
    <w:rsid w:val="00060658"/>
    <w:rsid w:val="00060918"/>
    <w:rsid w:val="00063FC9"/>
    <w:rsid w:val="00077EE7"/>
    <w:rsid w:val="00093050"/>
    <w:rsid w:val="000975BD"/>
    <w:rsid w:val="000A06F6"/>
    <w:rsid w:val="000C255C"/>
    <w:rsid w:val="000C61F3"/>
    <w:rsid w:val="00107421"/>
    <w:rsid w:val="00136597"/>
    <w:rsid w:val="001471AC"/>
    <w:rsid w:val="00163028"/>
    <w:rsid w:val="00166214"/>
    <w:rsid w:val="00167514"/>
    <w:rsid w:val="00193C07"/>
    <w:rsid w:val="00197554"/>
    <w:rsid w:val="001C76E3"/>
    <w:rsid w:val="001D11BF"/>
    <w:rsid w:val="001F697E"/>
    <w:rsid w:val="002000D1"/>
    <w:rsid w:val="00212F8C"/>
    <w:rsid w:val="00231D28"/>
    <w:rsid w:val="00281638"/>
    <w:rsid w:val="00292A23"/>
    <w:rsid w:val="00292AA5"/>
    <w:rsid w:val="002A3EE7"/>
    <w:rsid w:val="002A5DE6"/>
    <w:rsid w:val="002C187B"/>
    <w:rsid w:val="002C1E29"/>
    <w:rsid w:val="002C23EE"/>
    <w:rsid w:val="002C6A75"/>
    <w:rsid w:val="002D7817"/>
    <w:rsid w:val="0031272F"/>
    <w:rsid w:val="00320510"/>
    <w:rsid w:val="00323FD6"/>
    <w:rsid w:val="00330AB8"/>
    <w:rsid w:val="0034638A"/>
    <w:rsid w:val="00356AE7"/>
    <w:rsid w:val="00370BEE"/>
    <w:rsid w:val="00370E64"/>
    <w:rsid w:val="00390830"/>
    <w:rsid w:val="00392EDE"/>
    <w:rsid w:val="0039312E"/>
    <w:rsid w:val="003936B7"/>
    <w:rsid w:val="003B223B"/>
    <w:rsid w:val="003B3A6B"/>
    <w:rsid w:val="003C123B"/>
    <w:rsid w:val="003C48F0"/>
    <w:rsid w:val="003C523B"/>
    <w:rsid w:val="003F2DFD"/>
    <w:rsid w:val="0040110D"/>
    <w:rsid w:val="00416772"/>
    <w:rsid w:val="0042471E"/>
    <w:rsid w:val="00452F2A"/>
    <w:rsid w:val="004A00DB"/>
    <w:rsid w:val="004A00EB"/>
    <w:rsid w:val="004D1AF7"/>
    <w:rsid w:val="004D2EE6"/>
    <w:rsid w:val="004D5F9E"/>
    <w:rsid w:val="004E0082"/>
    <w:rsid w:val="004F7B77"/>
    <w:rsid w:val="0050455D"/>
    <w:rsid w:val="00524896"/>
    <w:rsid w:val="00561E77"/>
    <w:rsid w:val="00564FC3"/>
    <w:rsid w:val="00580C4B"/>
    <w:rsid w:val="00591A07"/>
    <w:rsid w:val="0059307B"/>
    <w:rsid w:val="005B706B"/>
    <w:rsid w:val="005C5358"/>
    <w:rsid w:val="005D176A"/>
    <w:rsid w:val="005D530F"/>
    <w:rsid w:val="006058F7"/>
    <w:rsid w:val="00606034"/>
    <w:rsid w:val="0060637D"/>
    <w:rsid w:val="0061222C"/>
    <w:rsid w:val="006250A4"/>
    <w:rsid w:val="006333DF"/>
    <w:rsid w:val="006638CE"/>
    <w:rsid w:val="00673CB5"/>
    <w:rsid w:val="00686CBA"/>
    <w:rsid w:val="006904EE"/>
    <w:rsid w:val="00697A91"/>
    <w:rsid w:val="006B3A91"/>
    <w:rsid w:val="006B49D3"/>
    <w:rsid w:val="006C7C42"/>
    <w:rsid w:val="006F3A31"/>
    <w:rsid w:val="00705528"/>
    <w:rsid w:val="0071190C"/>
    <w:rsid w:val="0076617D"/>
    <w:rsid w:val="007746EA"/>
    <w:rsid w:val="00795D06"/>
    <w:rsid w:val="007A609B"/>
    <w:rsid w:val="007B2EE6"/>
    <w:rsid w:val="007C6C66"/>
    <w:rsid w:val="007F07D6"/>
    <w:rsid w:val="00800841"/>
    <w:rsid w:val="00813C39"/>
    <w:rsid w:val="0082042A"/>
    <w:rsid w:val="00823AA8"/>
    <w:rsid w:val="00850B87"/>
    <w:rsid w:val="00853275"/>
    <w:rsid w:val="00863184"/>
    <w:rsid w:val="00867A3E"/>
    <w:rsid w:val="008702A7"/>
    <w:rsid w:val="008805F7"/>
    <w:rsid w:val="0088650B"/>
    <w:rsid w:val="00894959"/>
    <w:rsid w:val="00896FD1"/>
    <w:rsid w:val="008A2180"/>
    <w:rsid w:val="008A6A8D"/>
    <w:rsid w:val="008B3AB5"/>
    <w:rsid w:val="008C2BC7"/>
    <w:rsid w:val="008E6AEE"/>
    <w:rsid w:val="008F0957"/>
    <w:rsid w:val="00901A07"/>
    <w:rsid w:val="00926781"/>
    <w:rsid w:val="00950294"/>
    <w:rsid w:val="00963895"/>
    <w:rsid w:val="00964B53"/>
    <w:rsid w:val="00980DB9"/>
    <w:rsid w:val="009904B6"/>
    <w:rsid w:val="009A1081"/>
    <w:rsid w:val="009A17B7"/>
    <w:rsid w:val="009A741F"/>
    <w:rsid w:val="009A7DC5"/>
    <w:rsid w:val="009C3529"/>
    <w:rsid w:val="009E4713"/>
    <w:rsid w:val="00A012F0"/>
    <w:rsid w:val="00A02874"/>
    <w:rsid w:val="00A14A50"/>
    <w:rsid w:val="00A14E71"/>
    <w:rsid w:val="00A348EB"/>
    <w:rsid w:val="00A72CC3"/>
    <w:rsid w:val="00A8532E"/>
    <w:rsid w:val="00AA2D15"/>
    <w:rsid w:val="00AA3E13"/>
    <w:rsid w:val="00AC03D5"/>
    <w:rsid w:val="00AC3AD0"/>
    <w:rsid w:val="00AD43D3"/>
    <w:rsid w:val="00AE2C5E"/>
    <w:rsid w:val="00AF039D"/>
    <w:rsid w:val="00AF11FA"/>
    <w:rsid w:val="00AF20CD"/>
    <w:rsid w:val="00B07E29"/>
    <w:rsid w:val="00B26A81"/>
    <w:rsid w:val="00B348D5"/>
    <w:rsid w:val="00B523DE"/>
    <w:rsid w:val="00B55066"/>
    <w:rsid w:val="00B677FC"/>
    <w:rsid w:val="00B75554"/>
    <w:rsid w:val="00B855DE"/>
    <w:rsid w:val="00BA0465"/>
    <w:rsid w:val="00BA3338"/>
    <w:rsid w:val="00BA482B"/>
    <w:rsid w:val="00BB540E"/>
    <w:rsid w:val="00BB6C1B"/>
    <w:rsid w:val="00C10F2E"/>
    <w:rsid w:val="00C24B89"/>
    <w:rsid w:val="00C60E12"/>
    <w:rsid w:val="00C672CF"/>
    <w:rsid w:val="00C723BB"/>
    <w:rsid w:val="00C81BDD"/>
    <w:rsid w:val="00C968AE"/>
    <w:rsid w:val="00CA3BED"/>
    <w:rsid w:val="00CA6056"/>
    <w:rsid w:val="00CB08AF"/>
    <w:rsid w:val="00CB293F"/>
    <w:rsid w:val="00CD41B4"/>
    <w:rsid w:val="00CE053E"/>
    <w:rsid w:val="00CE3060"/>
    <w:rsid w:val="00CF1A22"/>
    <w:rsid w:val="00D02343"/>
    <w:rsid w:val="00D050FA"/>
    <w:rsid w:val="00D07196"/>
    <w:rsid w:val="00D16C74"/>
    <w:rsid w:val="00D24D08"/>
    <w:rsid w:val="00D32789"/>
    <w:rsid w:val="00D336D1"/>
    <w:rsid w:val="00D35BA3"/>
    <w:rsid w:val="00D47280"/>
    <w:rsid w:val="00D718B7"/>
    <w:rsid w:val="00DD0928"/>
    <w:rsid w:val="00DD7DE2"/>
    <w:rsid w:val="00DE379C"/>
    <w:rsid w:val="00E0114A"/>
    <w:rsid w:val="00E15D11"/>
    <w:rsid w:val="00E20388"/>
    <w:rsid w:val="00E26DC9"/>
    <w:rsid w:val="00E30754"/>
    <w:rsid w:val="00E40E72"/>
    <w:rsid w:val="00E67E08"/>
    <w:rsid w:val="00E759B8"/>
    <w:rsid w:val="00E85891"/>
    <w:rsid w:val="00EA170A"/>
    <w:rsid w:val="00EB7953"/>
    <w:rsid w:val="00EC00E8"/>
    <w:rsid w:val="00EC704E"/>
    <w:rsid w:val="00ED346C"/>
    <w:rsid w:val="00EE247E"/>
    <w:rsid w:val="00EF0AE3"/>
    <w:rsid w:val="00F12091"/>
    <w:rsid w:val="00F175AC"/>
    <w:rsid w:val="00F226B8"/>
    <w:rsid w:val="00F50928"/>
    <w:rsid w:val="00F820E8"/>
    <w:rsid w:val="00F94611"/>
    <w:rsid w:val="00F94D2A"/>
    <w:rsid w:val="00FA5E55"/>
    <w:rsid w:val="00FB4EF2"/>
    <w:rsid w:val="00FC61DF"/>
    <w:rsid w:val="00FD27E5"/>
    <w:rsid w:val="00FE4E2F"/>
    <w:rsid w:val="00FF08EB"/>
    <w:rsid w:val="00FF3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42A"/>
    <w:pPr>
      <w:keepNext/>
      <w:spacing w:after="0" w:line="240" w:lineRule="auto"/>
      <w:outlineLvl w:val="0"/>
    </w:pPr>
    <w:rPr>
      <w:rFonts w:ascii="Times New Roman" w:eastAsia="Times New Roman" w:hAnsi="Times New Roman" w:cs="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55C"/>
    <w:pPr>
      <w:ind w:left="720"/>
      <w:contextualSpacing/>
    </w:pPr>
  </w:style>
  <w:style w:type="character" w:customStyle="1" w:styleId="Heading1Char">
    <w:name w:val="Heading 1 Char"/>
    <w:basedOn w:val="DefaultParagraphFont"/>
    <w:link w:val="Heading1"/>
    <w:uiPriority w:val="9"/>
    <w:rsid w:val="0082042A"/>
    <w:rPr>
      <w:rFonts w:ascii="Times New Roman" w:eastAsia="Times New Roman" w:hAnsi="Times New Roman" w:cs="Times New Roman"/>
      <w:b/>
      <w:sz w:val="24"/>
      <w:szCs w:val="20"/>
      <w:u w:val="single"/>
    </w:rPr>
  </w:style>
  <w:style w:type="paragraph" w:styleId="Title">
    <w:name w:val="Title"/>
    <w:basedOn w:val="Normal"/>
    <w:link w:val="TitleChar"/>
    <w:qFormat/>
    <w:rsid w:val="0082042A"/>
    <w:pPr>
      <w:spacing w:after="0" w:line="240" w:lineRule="auto"/>
      <w:jc w:val="center"/>
    </w:pPr>
    <w:rPr>
      <w:rFonts w:ascii="Times New Roman" w:eastAsia="Times New Roman" w:hAnsi="Times New Roman" w:cs="Times New Roman"/>
      <w:b/>
      <w:i/>
      <w:sz w:val="32"/>
      <w:szCs w:val="20"/>
      <w:u w:val="single"/>
    </w:rPr>
  </w:style>
  <w:style w:type="character" w:customStyle="1" w:styleId="TitleChar">
    <w:name w:val="Title Char"/>
    <w:basedOn w:val="DefaultParagraphFont"/>
    <w:link w:val="Title"/>
    <w:rsid w:val="0082042A"/>
    <w:rPr>
      <w:rFonts w:ascii="Times New Roman" w:eastAsia="Times New Roman" w:hAnsi="Times New Roman" w:cs="Times New Roman"/>
      <w:b/>
      <w:i/>
      <w:sz w:val="32"/>
      <w:szCs w:val="20"/>
      <w:u w:val="single"/>
    </w:rPr>
  </w:style>
  <w:style w:type="character" w:styleId="CommentReference">
    <w:name w:val="annotation reference"/>
    <w:basedOn w:val="DefaultParagraphFont"/>
    <w:uiPriority w:val="99"/>
    <w:semiHidden/>
    <w:unhideWhenUsed/>
    <w:rsid w:val="0082042A"/>
    <w:rPr>
      <w:sz w:val="16"/>
      <w:szCs w:val="16"/>
    </w:rPr>
  </w:style>
  <w:style w:type="paragraph" w:styleId="CommentText">
    <w:name w:val="annotation text"/>
    <w:basedOn w:val="Normal"/>
    <w:link w:val="CommentTextChar"/>
    <w:uiPriority w:val="99"/>
    <w:semiHidden/>
    <w:unhideWhenUsed/>
    <w:rsid w:val="0082042A"/>
    <w:pPr>
      <w:spacing w:line="240" w:lineRule="auto"/>
    </w:pPr>
    <w:rPr>
      <w:sz w:val="20"/>
      <w:szCs w:val="20"/>
    </w:rPr>
  </w:style>
  <w:style w:type="character" w:customStyle="1" w:styleId="CommentTextChar">
    <w:name w:val="Comment Text Char"/>
    <w:basedOn w:val="DefaultParagraphFont"/>
    <w:link w:val="CommentText"/>
    <w:uiPriority w:val="99"/>
    <w:semiHidden/>
    <w:rsid w:val="0082042A"/>
    <w:rPr>
      <w:sz w:val="20"/>
      <w:szCs w:val="20"/>
    </w:rPr>
  </w:style>
  <w:style w:type="paragraph" w:styleId="CommentSubject">
    <w:name w:val="annotation subject"/>
    <w:basedOn w:val="CommentText"/>
    <w:next w:val="CommentText"/>
    <w:link w:val="CommentSubjectChar"/>
    <w:uiPriority w:val="99"/>
    <w:semiHidden/>
    <w:unhideWhenUsed/>
    <w:rsid w:val="0082042A"/>
    <w:rPr>
      <w:b/>
      <w:bCs/>
    </w:rPr>
  </w:style>
  <w:style w:type="character" w:customStyle="1" w:styleId="CommentSubjectChar">
    <w:name w:val="Comment Subject Char"/>
    <w:basedOn w:val="CommentTextChar"/>
    <w:link w:val="CommentSubject"/>
    <w:uiPriority w:val="99"/>
    <w:semiHidden/>
    <w:rsid w:val="0082042A"/>
    <w:rPr>
      <w:b/>
      <w:bCs/>
      <w:sz w:val="20"/>
      <w:szCs w:val="20"/>
    </w:rPr>
  </w:style>
  <w:style w:type="paragraph" w:styleId="BalloonText">
    <w:name w:val="Balloon Text"/>
    <w:basedOn w:val="Normal"/>
    <w:link w:val="BalloonTextChar"/>
    <w:uiPriority w:val="99"/>
    <w:semiHidden/>
    <w:unhideWhenUsed/>
    <w:rsid w:val="00820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42A"/>
    <w:rPr>
      <w:rFonts w:ascii="Tahoma" w:hAnsi="Tahoma" w:cs="Tahoma"/>
      <w:sz w:val="16"/>
      <w:szCs w:val="16"/>
    </w:rPr>
  </w:style>
  <w:style w:type="paragraph" w:styleId="NormalWeb">
    <w:name w:val="Normal (Web)"/>
    <w:basedOn w:val="Normal"/>
    <w:uiPriority w:val="99"/>
    <w:semiHidden/>
    <w:unhideWhenUsed/>
    <w:rsid w:val="002C6A75"/>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DD0928"/>
    <w:pPr>
      <w:spacing w:line="240" w:lineRule="auto"/>
    </w:pPr>
    <w:rPr>
      <w:b/>
      <w:bCs/>
      <w:color w:val="4F81BD" w:themeColor="accent1"/>
      <w:sz w:val="18"/>
      <w:szCs w:val="18"/>
    </w:rPr>
  </w:style>
  <w:style w:type="character" w:styleId="Hyperlink">
    <w:name w:val="Hyperlink"/>
    <w:basedOn w:val="DefaultParagraphFont"/>
    <w:uiPriority w:val="99"/>
    <w:unhideWhenUsed/>
    <w:rsid w:val="00CA3BED"/>
    <w:rPr>
      <w:color w:val="0000FF" w:themeColor="hyperlink"/>
      <w:u w:val="single"/>
    </w:rPr>
  </w:style>
  <w:style w:type="paragraph" w:styleId="Header">
    <w:name w:val="header"/>
    <w:basedOn w:val="Normal"/>
    <w:link w:val="HeaderChar"/>
    <w:uiPriority w:val="99"/>
    <w:unhideWhenUsed/>
    <w:rsid w:val="00F94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2A"/>
  </w:style>
  <w:style w:type="paragraph" w:styleId="Footer">
    <w:name w:val="footer"/>
    <w:basedOn w:val="Normal"/>
    <w:link w:val="FooterChar"/>
    <w:uiPriority w:val="99"/>
    <w:unhideWhenUsed/>
    <w:rsid w:val="00F94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2A"/>
  </w:style>
  <w:style w:type="table" w:styleId="TableGrid">
    <w:name w:val="Table Grid"/>
    <w:basedOn w:val="TableNormal"/>
    <w:rsid w:val="00F94D2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42A"/>
    <w:pPr>
      <w:keepNext/>
      <w:spacing w:after="0" w:line="240" w:lineRule="auto"/>
      <w:outlineLvl w:val="0"/>
    </w:pPr>
    <w:rPr>
      <w:rFonts w:ascii="Times New Roman" w:eastAsia="Times New Roman" w:hAnsi="Times New Roman" w:cs="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55C"/>
    <w:pPr>
      <w:ind w:left="720"/>
      <w:contextualSpacing/>
    </w:pPr>
  </w:style>
  <w:style w:type="character" w:customStyle="1" w:styleId="Heading1Char">
    <w:name w:val="Heading 1 Char"/>
    <w:basedOn w:val="DefaultParagraphFont"/>
    <w:link w:val="Heading1"/>
    <w:uiPriority w:val="9"/>
    <w:rsid w:val="0082042A"/>
    <w:rPr>
      <w:rFonts w:ascii="Times New Roman" w:eastAsia="Times New Roman" w:hAnsi="Times New Roman" w:cs="Times New Roman"/>
      <w:b/>
      <w:sz w:val="24"/>
      <w:szCs w:val="20"/>
      <w:u w:val="single"/>
    </w:rPr>
  </w:style>
  <w:style w:type="paragraph" w:styleId="Title">
    <w:name w:val="Title"/>
    <w:basedOn w:val="Normal"/>
    <w:link w:val="TitleChar"/>
    <w:qFormat/>
    <w:rsid w:val="0082042A"/>
    <w:pPr>
      <w:spacing w:after="0" w:line="240" w:lineRule="auto"/>
      <w:jc w:val="center"/>
    </w:pPr>
    <w:rPr>
      <w:rFonts w:ascii="Times New Roman" w:eastAsia="Times New Roman" w:hAnsi="Times New Roman" w:cs="Times New Roman"/>
      <w:b/>
      <w:i/>
      <w:sz w:val="32"/>
      <w:szCs w:val="20"/>
      <w:u w:val="single"/>
    </w:rPr>
  </w:style>
  <w:style w:type="character" w:customStyle="1" w:styleId="TitleChar">
    <w:name w:val="Title Char"/>
    <w:basedOn w:val="DefaultParagraphFont"/>
    <w:link w:val="Title"/>
    <w:rsid w:val="0082042A"/>
    <w:rPr>
      <w:rFonts w:ascii="Times New Roman" w:eastAsia="Times New Roman" w:hAnsi="Times New Roman" w:cs="Times New Roman"/>
      <w:b/>
      <w:i/>
      <w:sz w:val="32"/>
      <w:szCs w:val="20"/>
      <w:u w:val="single"/>
    </w:rPr>
  </w:style>
  <w:style w:type="character" w:styleId="CommentReference">
    <w:name w:val="annotation reference"/>
    <w:basedOn w:val="DefaultParagraphFont"/>
    <w:uiPriority w:val="99"/>
    <w:semiHidden/>
    <w:unhideWhenUsed/>
    <w:rsid w:val="0082042A"/>
    <w:rPr>
      <w:sz w:val="16"/>
      <w:szCs w:val="16"/>
    </w:rPr>
  </w:style>
  <w:style w:type="paragraph" w:styleId="CommentText">
    <w:name w:val="annotation text"/>
    <w:basedOn w:val="Normal"/>
    <w:link w:val="CommentTextChar"/>
    <w:uiPriority w:val="99"/>
    <w:semiHidden/>
    <w:unhideWhenUsed/>
    <w:rsid w:val="0082042A"/>
    <w:pPr>
      <w:spacing w:line="240" w:lineRule="auto"/>
    </w:pPr>
    <w:rPr>
      <w:sz w:val="20"/>
      <w:szCs w:val="20"/>
    </w:rPr>
  </w:style>
  <w:style w:type="character" w:customStyle="1" w:styleId="CommentTextChar">
    <w:name w:val="Comment Text Char"/>
    <w:basedOn w:val="DefaultParagraphFont"/>
    <w:link w:val="CommentText"/>
    <w:uiPriority w:val="99"/>
    <w:semiHidden/>
    <w:rsid w:val="0082042A"/>
    <w:rPr>
      <w:sz w:val="20"/>
      <w:szCs w:val="20"/>
    </w:rPr>
  </w:style>
  <w:style w:type="paragraph" w:styleId="CommentSubject">
    <w:name w:val="annotation subject"/>
    <w:basedOn w:val="CommentText"/>
    <w:next w:val="CommentText"/>
    <w:link w:val="CommentSubjectChar"/>
    <w:uiPriority w:val="99"/>
    <w:semiHidden/>
    <w:unhideWhenUsed/>
    <w:rsid w:val="0082042A"/>
    <w:rPr>
      <w:b/>
      <w:bCs/>
    </w:rPr>
  </w:style>
  <w:style w:type="character" w:customStyle="1" w:styleId="CommentSubjectChar">
    <w:name w:val="Comment Subject Char"/>
    <w:basedOn w:val="CommentTextChar"/>
    <w:link w:val="CommentSubject"/>
    <w:uiPriority w:val="99"/>
    <w:semiHidden/>
    <w:rsid w:val="0082042A"/>
    <w:rPr>
      <w:b/>
      <w:bCs/>
      <w:sz w:val="20"/>
      <w:szCs w:val="20"/>
    </w:rPr>
  </w:style>
  <w:style w:type="paragraph" w:styleId="BalloonText">
    <w:name w:val="Balloon Text"/>
    <w:basedOn w:val="Normal"/>
    <w:link w:val="BalloonTextChar"/>
    <w:uiPriority w:val="99"/>
    <w:semiHidden/>
    <w:unhideWhenUsed/>
    <w:rsid w:val="00820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42A"/>
    <w:rPr>
      <w:rFonts w:ascii="Tahoma" w:hAnsi="Tahoma" w:cs="Tahoma"/>
      <w:sz w:val="16"/>
      <w:szCs w:val="16"/>
    </w:rPr>
  </w:style>
  <w:style w:type="paragraph" w:styleId="NormalWeb">
    <w:name w:val="Normal (Web)"/>
    <w:basedOn w:val="Normal"/>
    <w:uiPriority w:val="99"/>
    <w:semiHidden/>
    <w:unhideWhenUsed/>
    <w:rsid w:val="002C6A75"/>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DD0928"/>
    <w:pPr>
      <w:spacing w:line="240" w:lineRule="auto"/>
    </w:pPr>
    <w:rPr>
      <w:b/>
      <w:bCs/>
      <w:color w:val="4F81BD" w:themeColor="accent1"/>
      <w:sz w:val="18"/>
      <w:szCs w:val="18"/>
    </w:rPr>
  </w:style>
  <w:style w:type="character" w:styleId="Hyperlink">
    <w:name w:val="Hyperlink"/>
    <w:basedOn w:val="DefaultParagraphFont"/>
    <w:uiPriority w:val="99"/>
    <w:unhideWhenUsed/>
    <w:rsid w:val="00CA3BED"/>
    <w:rPr>
      <w:color w:val="0000FF" w:themeColor="hyperlink"/>
      <w:u w:val="single"/>
    </w:rPr>
  </w:style>
  <w:style w:type="paragraph" w:styleId="Header">
    <w:name w:val="header"/>
    <w:basedOn w:val="Normal"/>
    <w:link w:val="HeaderChar"/>
    <w:uiPriority w:val="99"/>
    <w:unhideWhenUsed/>
    <w:rsid w:val="00F94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2A"/>
  </w:style>
  <w:style w:type="paragraph" w:styleId="Footer">
    <w:name w:val="footer"/>
    <w:basedOn w:val="Normal"/>
    <w:link w:val="FooterChar"/>
    <w:uiPriority w:val="99"/>
    <w:unhideWhenUsed/>
    <w:rsid w:val="00F94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2A"/>
  </w:style>
  <w:style w:type="table" w:styleId="TableGrid">
    <w:name w:val="Table Grid"/>
    <w:basedOn w:val="TableNormal"/>
    <w:rsid w:val="00F94D2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is.usafa.edu/academics/compsci/CS483/Course%20Documents/Forms/AllItems.aspx?RootFolder=%2Facademics%2Fcompsci%2FCS483%2FCourse%20Documents%2FAssignments&amp;FolderCTID=0x01200013B8C45B79BF6C46A730C987F90C9D26&amp;View=%7bE1F298D3-DE3C-4E98-B4CC-F70F28EA94D7%7d"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eis.usafa.edu/academics/compsci/CS483/Course%20Documents/Assignments/PEX%204%20Shell.zi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AEEAAC62B913418C397843FE2D60EF" ma:contentTypeVersion="0" ma:contentTypeDescription="Create a new document." ma:contentTypeScope="" ma:versionID="e66bed87c699a8394cf7abf6dc621f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26EB828-FCAA-48AC-8ED6-8E28DF33481A}">
  <ds:schemaRefs>
    <ds:schemaRef ds:uri="http://schemas.microsoft.com/sharepoint/v3/contenttype/forms"/>
  </ds:schemaRefs>
</ds:datastoreItem>
</file>

<file path=customXml/itemProps2.xml><?xml version="1.0" encoding="utf-8"?>
<ds:datastoreItem xmlns:ds="http://schemas.openxmlformats.org/officeDocument/2006/customXml" ds:itemID="{526BBB6F-BC0C-438F-8283-33C238C05FEB}">
  <ds:schemaRefs>
    <ds:schemaRef ds:uri="http://schemas.microsoft.com/office/2006/metadata/properties"/>
  </ds:schemaRefs>
</ds:datastoreItem>
</file>

<file path=customXml/itemProps3.xml><?xml version="1.0" encoding="utf-8"?>
<ds:datastoreItem xmlns:ds="http://schemas.openxmlformats.org/officeDocument/2006/customXml" ds:itemID="{C4B1C1AC-FFCD-4350-BF7F-654DACBBE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A1A7AFE-C319-4491-9266-860877E52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Harrington</dc:creator>
  <cp:lastModifiedBy>Test</cp:lastModifiedBy>
  <cp:revision>2</cp:revision>
  <dcterms:created xsi:type="dcterms:W3CDTF">2012-12-05T16:59:00Z</dcterms:created>
  <dcterms:modified xsi:type="dcterms:W3CDTF">2012-12-05T16:59:00Z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0x01010053AEEAAC62B913418C397843FE2D60EF</vt:lpwstr>
  </property>
</Properties>
</file>